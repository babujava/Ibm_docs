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61B" w:rsidRPr="00C6161B" w:rsidRDefault="00C6161B" w:rsidP="00C6161B">
      <w:pPr>
        <w:spacing w:after="204" w:line="240" w:lineRule="auto"/>
        <w:textAlignment w:val="baseline"/>
        <w:outlineLvl w:val="0"/>
        <w:rPr>
          <w:rFonts w:ascii="Times New Roman" w:eastAsia="Times New Roman" w:hAnsi="Times New Roman" w:cs="Times New Roman"/>
          <w:kern w:val="36"/>
          <w:sz w:val="38"/>
          <w:szCs w:val="38"/>
        </w:rPr>
      </w:pPr>
      <w:r w:rsidRPr="00C6161B">
        <w:rPr>
          <w:rFonts w:ascii="Times New Roman" w:eastAsia="Times New Roman" w:hAnsi="Times New Roman" w:cs="Times New Roman"/>
          <w:kern w:val="36"/>
          <w:sz w:val="38"/>
          <w:szCs w:val="38"/>
        </w:rPr>
        <w:t>Operators in Java</w:t>
      </w:r>
    </w:p>
    <w:p w:rsidR="00C6161B" w:rsidRPr="00C6161B" w:rsidRDefault="00C6161B" w:rsidP="00C6161B">
      <w:pPr>
        <w:spacing w:after="136" w:line="240" w:lineRule="auto"/>
        <w:textAlignment w:val="baseline"/>
        <w:rPr>
          <w:rFonts w:ascii="Arial" w:eastAsia="Times New Roman" w:hAnsi="Arial" w:cs="Arial"/>
        </w:rPr>
      </w:pPr>
      <w:r w:rsidRPr="00C6161B">
        <w:rPr>
          <w:rFonts w:ascii="Arial" w:eastAsia="Times New Roman" w:hAnsi="Arial" w:cs="Arial"/>
        </w:rPr>
        <w:t xml:space="preserve">Java provides many types of operators which can be used according to the need. They are classified based on the functionality they provide. Some of the </w:t>
      </w:r>
      <w:proofErr w:type="gramStart"/>
      <w:r w:rsidRPr="00C6161B">
        <w:rPr>
          <w:rFonts w:ascii="Arial" w:eastAsia="Times New Roman" w:hAnsi="Arial" w:cs="Arial"/>
        </w:rPr>
        <w:t>types</w:t>
      </w:r>
      <w:proofErr w:type="gramEnd"/>
      <w:r w:rsidRPr="00C6161B">
        <w:rPr>
          <w:rFonts w:ascii="Arial" w:eastAsia="Times New Roman" w:hAnsi="Arial" w:cs="Arial"/>
        </w:rPr>
        <w:t xml:space="preserve"> are-</w:t>
      </w:r>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5" w:anchor="Arithmetic%20Operators" w:history="1">
        <w:r w:rsidRPr="00C6161B">
          <w:rPr>
            <w:rFonts w:ascii="Arial" w:eastAsia="Times New Roman" w:hAnsi="Arial" w:cs="Arial"/>
            <w:color w:val="EC4E20"/>
            <w:u w:val="single"/>
          </w:rPr>
          <w:t>Arithmetic Operators</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6" w:anchor="Unary%20Operators" w:history="1">
        <w:r w:rsidRPr="00C6161B">
          <w:rPr>
            <w:rFonts w:ascii="Arial" w:eastAsia="Times New Roman" w:hAnsi="Arial" w:cs="Arial"/>
            <w:color w:val="EC4E20"/>
            <w:u w:val="single"/>
          </w:rPr>
          <w:t>Unary Operators</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7" w:anchor="Assignment%20Operator" w:history="1">
        <w:r w:rsidRPr="00C6161B">
          <w:rPr>
            <w:rFonts w:ascii="Arial" w:eastAsia="Times New Roman" w:hAnsi="Arial" w:cs="Arial"/>
            <w:color w:val="EC4E20"/>
            <w:u w:val="single"/>
          </w:rPr>
          <w:t>Assignment Operator</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8" w:anchor="Relational%20Operators" w:history="1">
        <w:r w:rsidRPr="00C6161B">
          <w:rPr>
            <w:rFonts w:ascii="Arial" w:eastAsia="Times New Roman" w:hAnsi="Arial" w:cs="Arial"/>
            <w:color w:val="EC4E20"/>
            <w:u w:val="single"/>
          </w:rPr>
          <w:t>Relational Operators</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9" w:anchor="Logical%20Operators" w:history="1">
        <w:r w:rsidRPr="00C6161B">
          <w:rPr>
            <w:rFonts w:ascii="Arial" w:eastAsia="Times New Roman" w:hAnsi="Arial" w:cs="Arial"/>
            <w:color w:val="EC4E20"/>
            <w:u w:val="single"/>
          </w:rPr>
          <w:t>Logical Operators</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10" w:anchor="Ternary%20Operator" w:history="1">
        <w:r w:rsidRPr="00C6161B">
          <w:rPr>
            <w:rFonts w:ascii="Arial" w:eastAsia="Times New Roman" w:hAnsi="Arial" w:cs="Arial"/>
            <w:color w:val="EC4E20"/>
            <w:u w:val="single"/>
          </w:rPr>
          <w:t>Ternary Operator</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11" w:anchor="Bitwise%20Operators" w:history="1">
        <w:r w:rsidRPr="00C6161B">
          <w:rPr>
            <w:rFonts w:ascii="Arial" w:eastAsia="Times New Roman" w:hAnsi="Arial" w:cs="Arial"/>
            <w:color w:val="EC4E20"/>
            <w:u w:val="single"/>
          </w:rPr>
          <w:t>Bitwise Operators</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12" w:anchor="Shift%20Operators" w:history="1">
        <w:r w:rsidRPr="00C6161B">
          <w:rPr>
            <w:rFonts w:ascii="Arial" w:eastAsia="Times New Roman" w:hAnsi="Arial" w:cs="Arial"/>
            <w:color w:val="EC4E20"/>
            <w:u w:val="single"/>
          </w:rPr>
          <w:t>Shift Operators</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13" w:anchor="instance%20of%20Operator" w:history="1">
        <w:r w:rsidRPr="00C6161B">
          <w:rPr>
            <w:rFonts w:ascii="Arial" w:eastAsia="Times New Roman" w:hAnsi="Arial" w:cs="Arial"/>
            <w:color w:val="EC4E20"/>
            <w:u w:val="single"/>
          </w:rPr>
          <w:t>instance of operator</w:t>
        </w:r>
      </w:hyperlink>
    </w:p>
    <w:p w:rsidR="00C6161B" w:rsidRPr="00C6161B" w:rsidRDefault="00C6161B" w:rsidP="00C6161B">
      <w:pPr>
        <w:numPr>
          <w:ilvl w:val="0"/>
          <w:numId w:val="1"/>
        </w:numPr>
        <w:spacing w:after="0" w:line="240" w:lineRule="auto"/>
        <w:ind w:left="489"/>
        <w:textAlignment w:val="baseline"/>
        <w:rPr>
          <w:rFonts w:ascii="Arial" w:eastAsia="Times New Roman" w:hAnsi="Arial" w:cs="Arial"/>
        </w:rPr>
      </w:pPr>
      <w:hyperlink r:id="rId14" w:anchor="Precedence%20and%20Associativity" w:history="1">
        <w:r w:rsidRPr="00C6161B">
          <w:rPr>
            <w:rFonts w:ascii="Arial" w:eastAsia="Times New Roman" w:hAnsi="Arial" w:cs="Arial"/>
            <w:color w:val="EC4E20"/>
            <w:u w:val="single"/>
          </w:rPr>
          <w:t xml:space="preserve">Precedence and </w:t>
        </w:r>
        <w:proofErr w:type="spellStart"/>
        <w:r w:rsidRPr="00C6161B">
          <w:rPr>
            <w:rFonts w:ascii="Arial" w:eastAsia="Times New Roman" w:hAnsi="Arial" w:cs="Arial"/>
            <w:color w:val="EC4E20"/>
            <w:u w:val="single"/>
          </w:rPr>
          <w:t>Associativity</w:t>
        </w:r>
      </w:hyperlink>
      <w:proofErr w:type="spellEnd"/>
    </w:p>
    <w:p w:rsidR="00C6161B" w:rsidRPr="00C6161B" w:rsidRDefault="00C6161B" w:rsidP="00C6161B">
      <w:pPr>
        <w:spacing w:after="136" w:line="240" w:lineRule="auto"/>
        <w:textAlignment w:val="baseline"/>
        <w:rPr>
          <w:rFonts w:ascii="Arial" w:eastAsia="Times New Roman" w:hAnsi="Arial" w:cs="Arial"/>
        </w:rPr>
      </w:pPr>
      <w:proofErr w:type="spellStart"/>
      <w:proofErr w:type="gramStart"/>
      <w:r w:rsidRPr="00C6161B">
        <w:rPr>
          <w:rFonts w:ascii="Arial" w:eastAsia="Times New Roman" w:hAnsi="Arial" w:cs="Arial"/>
        </w:rPr>
        <w:t>Lets</w:t>
      </w:r>
      <w:proofErr w:type="spellEnd"/>
      <w:proofErr w:type="gramEnd"/>
      <w:r w:rsidRPr="00C6161B">
        <w:rPr>
          <w:rFonts w:ascii="Arial" w:eastAsia="Times New Roman" w:hAnsi="Arial" w:cs="Arial"/>
        </w:rPr>
        <w:t xml:space="preserve"> take a look at them in detail.</w:t>
      </w:r>
    </w:p>
    <w:p w:rsidR="00C6161B" w:rsidRPr="00C6161B" w:rsidRDefault="00C6161B" w:rsidP="00C6161B">
      <w:pPr>
        <w:numPr>
          <w:ilvl w:val="0"/>
          <w:numId w:val="2"/>
        </w:numPr>
        <w:spacing w:after="0" w:line="240" w:lineRule="auto"/>
        <w:ind w:left="489"/>
        <w:textAlignment w:val="baseline"/>
        <w:rPr>
          <w:rFonts w:ascii="Arial" w:eastAsia="Times New Roman" w:hAnsi="Arial" w:cs="Arial"/>
        </w:rPr>
      </w:pPr>
      <w:bookmarkStart w:id="0" w:name="Arithmetic_Operators"/>
      <w:bookmarkEnd w:id="0"/>
      <w:r w:rsidRPr="00C6161B">
        <w:rPr>
          <w:rFonts w:ascii="Arial" w:eastAsia="Times New Roman" w:hAnsi="Arial" w:cs="Arial"/>
          <w:b/>
          <w:bCs/>
        </w:rPr>
        <w:t>Arithmetic Operators:</w:t>
      </w:r>
      <w:r w:rsidRPr="00C6161B">
        <w:rPr>
          <w:rFonts w:ascii="Arial" w:eastAsia="Times New Roman" w:hAnsi="Arial" w:cs="Arial"/>
        </w:rPr>
        <w:t> They are used to perform simple arithmetic operations on primitive data types.</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r w:rsidRPr="00C6161B">
        <w:rPr>
          <w:rFonts w:ascii="Arial" w:eastAsia="Times New Roman" w:hAnsi="Arial" w:cs="Arial"/>
          <w:b/>
          <w:bCs/>
        </w:rPr>
        <w:t>* : </w:t>
      </w:r>
      <w:r w:rsidRPr="00C6161B">
        <w:rPr>
          <w:rFonts w:ascii="Arial" w:eastAsia="Times New Roman" w:hAnsi="Arial" w:cs="Arial"/>
        </w:rPr>
        <w:t>Multiplication</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r w:rsidRPr="00C6161B">
        <w:rPr>
          <w:rFonts w:ascii="Arial" w:eastAsia="Times New Roman" w:hAnsi="Arial" w:cs="Arial"/>
          <w:b/>
          <w:bCs/>
        </w:rPr>
        <w:t>/ : </w:t>
      </w:r>
      <w:r w:rsidRPr="00C6161B">
        <w:rPr>
          <w:rFonts w:ascii="Arial" w:eastAsia="Times New Roman" w:hAnsi="Arial" w:cs="Arial"/>
        </w:rPr>
        <w:t>Division</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r w:rsidRPr="00C6161B">
        <w:rPr>
          <w:rFonts w:ascii="Arial" w:eastAsia="Times New Roman" w:hAnsi="Arial" w:cs="Arial"/>
          <w:b/>
          <w:bCs/>
        </w:rPr>
        <w:t>% : </w:t>
      </w:r>
      <w:r w:rsidRPr="00C6161B">
        <w:rPr>
          <w:rFonts w:ascii="Arial" w:eastAsia="Times New Roman" w:hAnsi="Arial" w:cs="Arial"/>
        </w:rPr>
        <w:t>Modulo</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r w:rsidRPr="00C6161B">
        <w:rPr>
          <w:rFonts w:ascii="Arial" w:eastAsia="Times New Roman" w:hAnsi="Arial" w:cs="Arial"/>
          <w:b/>
          <w:bCs/>
        </w:rPr>
        <w:t>+ : </w:t>
      </w:r>
      <w:r w:rsidRPr="00C6161B">
        <w:rPr>
          <w:rFonts w:ascii="Arial" w:eastAsia="Times New Roman" w:hAnsi="Arial" w:cs="Arial"/>
        </w:rPr>
        <w:t>Addition</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r w:rsidRPr="00C6161B">
        <w:rPr>
          <w:rFonts w:ascii="Arial" w:eastAsia="Times New Roman" w:hAnsi="Arial" w:cs="Arial"/>
          <w:b/>
          <w:bCs/>
        </w:rPr>
        <w:t>– : </w:t>
      </w:r>
      <w:r w:rsidRPr="00C6161B">
        <w:rPr>
          <w:rFonts w:ascii="Arial" w:eastAsia="Times New Roman" w:hAnsi="Arial" w:cs="Arial"/>
        </w:rPr>
        <w:t>Subtraction</w:t>
      </w:r>
    </w:p>
    <w:tbl>
      <w:tblPr>
        <w:tblW w:w="7662" w:type="dxa"/>
        <w:tblInd w:w="489" w:type="dxa"/>
        <w:tblCellMar>
          <w:left w:w="0" w:type="dxa"/>
          <w:right w:w="0" w:type="dxa"/>
        </w:tblCellMar>
        <w:tblLook w:val="04A0"/>
      </w:tblPr>
      <w:tblGrid>
        <w:gridCol w:w="7662"/>
      </w:tblGrid>
      <w:tr w:rsidR="00C6161B" w:rsidRPr="00C6161B" w:rsidTr="00C6161B">
        <w:tc>
          <w:tcPr>
            <w:tcW w:w="7662" w:type="dxa"/>
            <w:vAlign w:val="center"/>
            <w:hideMark/>
          </w:tcPr>
          <w:p w:rsidR="00A57DF0" w:rsidRDefault="00A57DF0" w:rsidP="00C6161B">
            <w:pPr>
              <w:spacing w:after="0" w:line="240" w:lineRule="auto"/>
              <w:rPr>
                <w:rFonts w:ascii="Courier New" w:eastAsia="Times New Roman" w:hAnsi="Courier New" w:cs="Courier New"/>
                <w:sz w:val="20"/>
              </w:rPr>
            </w:pP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arithmetic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a = 20, b = 10, c = 0, d = 20, e = 40, f = 30;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String x = "Thank", y = "You";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 and -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System.out.println("a + b =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System.out.println("a - b =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 operator if used with strings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concatenates the given strings.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System.out.println("x + y = "+x + y);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 and /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System.out.println("a * b =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System.out.println("a / b =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modulo operator gives remainder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on dividing first operand with second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System.out.println("a % b =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if denominator is 0 in division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then Arithmetic exception is thrown.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roofErr w:type="spellStart"/>
            <w:r w:rsidRPr="00C6161B">
              <w:rPr>
                <w:rFonts w:ascii="Courier New" w:eastAsia="Times New Roman" w:hAnsi="Courier New" w:cs="Courier New"/>
                <w:sz w:val="20"/>
              </w:rPr>
              <w:t>uncommenting</w:t>
            </w:r>
            <w:proofErr w:type="spellEnd"/>
            <w:r w:rsidRPr="00C6161B">
              <w:rPr>
                <w:rFonts w:ascii="Courier New" w:eastAsia="Times New Roman" w:hAnsi="Courier New" w:cs="Courier New"/>
                <w:sz w:val="20"/>
              </w:rPr>
              <w:t xml:space="preserve"> below line would throw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lastRenderedPageBreak/>
              <w:t xml:space="preserve">        // an exception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System.out.println(a/c);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rFonts w:ascii="Arial" w:eastAsia="Times New Roman" w:hAnsi="Arial" w:cs="Arial"/>
        </w:rPr>
      </w:pPr>
      <w:r w:rsidRPr="00C6161B">
        <w:rPr>
          <w:rFonts w:ascii="Arial" w:eastAsia="Times New Roman" w:hAnsi="Arial" w:cs="Arial"/>
          <w:b/>
          <w:bCs/>
        </w:rPr>
        <w:lastRenderedPageBreak/>
        <w:t>Output:</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proofErr w:type="spellStart"/>
      <w:proofErr w:type="gramStart"/>
      <w:r w:rsidRPr="00C6161B">
        <w:rPr>
          <w:rFonts w:ascii="Consolas" w:eastAsia="Times New Roman" w:hAnsi="Consolas" w:cs="Consolas"/>
          <w:sz w:val="20"/>
          <w:szCs w:val="20"/>
        </w:rPr>
        <w:t>a+</w:t>
      </w:r>
      <w:proofErr w:type="gramEnd"/>
      <w:r w:rsidRPr="00C6161B">
        <w:rPr>
          <w:rFonts w:ascii="Consolas" w:eastAsia="Times New Roman" w:hAnsi="Consolas" w:cs="Consolas"/>
          <w:sz w:val="20"/>
          <w:szCs w:val="20"/>
        </w:rPr>
        <w:t>b</w:t>
      </w:r>
      <w:proofErr w:type="spellEnd"/>
      <w:r w:rsidRPr="00C6161B">
        <w:rPr>
          <w:rFonts w:ascii="Consolas" w:eastAsia="Times New Roman" w:hAnsi="Consolas" w:cs="Consolas"/>
          <w:sz w:val="20"/>
          <w:szCs w:val="20"/>
        </w:rPr>
        <w:t xml:space="preserve"> = 30</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proofErr w:type="gramStart"/>
      <w:r w:rsidRPr="00C6161B">
        <w:rPr>
          <w:rFonts w:ascii="Consolas" w:eastAsia="Times New Roman" w:hAnsi="Consolas" w:cs="Consolas"/>
          <w:sz w:val="20"/>
          <w:szCs w:val="20"/>
        </w:rPr>
        <w:t>a-b</w:t>
      </w:r>
      <w:proofErr w:type="gramEnd"/>
      <w:r w:rsidRPr="00C6161B">
        <w:rPr>
          <w:rFonts w:ascii="Consolas" w:eastAsia="Times New Roman" w:hAnsi="Consolas" w:cs="Consolas"/>
          <w:sz w:val="20"/>
          <w:szCs w:val="20"/>
        </w:rPr>
        <w:t xml:space="preserve"> = 10</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proofErr w:type="spellStart"/>
      <w:r w:rsidRPr="00C6161B">
        <w:rPr>
          <w:rFonts w:ascii="Consolas" w:eastAsia="Times New Roman" w:hAnsi="Consolas" w:cs="Consolas"/>
          <w:sz w:val="20"/>
          <w:szCs w:val="20"/>
        </w:rPr>
        <w:t>x+y</w:t>
      </w:r>
      <w:proofErr w:type="spellEnd"/>
      <w:r w:rsidRPr="00C6161B">
        <w:rPr>
          <w:rFonts w:ascii="Consolas" w:eastAsia="Times New Roman" w:hAnsi="Consolas" w:cs="Consolas"/>
          <w:sz w:val="20"/>
          <w:szCs w:val="20"/>
        </w:rPr>
        <w:t xml:space="preserve"> = </w:t>
      </w:r>
      <w:proofErr w:type="spellStart"/>
      <w:r w:rsidRPr="00C6161B">
        <w:rPr>
          <w:rFonts w:ascii="Consolas" w:eastAsia="Times New Roman" w:hAnsi="Consolas" w:cs="Consolas"/>
          <w:sz w:val="20"/>
          <w:szCs w:val="20"/>
        </w:rPr>
        <w:t>ThankYou</w:t>
      </w:r>
      <w:proofErr w:type="spellEnd"/>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proofErr w:type="gramStart"/>
      <w:r w:rsidRPr="00C6161B">
        <w:rPr>
          <w:rFonts w:ascii="Consolas" w:eastAsia="Times New Roman" w:hAnsi="Consolas" w:cs="Consolas"/>
          <w:sz w:val="20"/>
          <w:szCs w:val="20"/>
        </w:rPr>
        <w:t>a*</w:t>
      </w:r>
      <w:proofErr w:type="gramEnd"/>
      <w:r w:rsidRPr="00C6161B">
        <w:rPr>
          <w:rFonts w:ascii="Consolas" w:eastAsia="Times New Roman" w:hAnsi="Consolas" w:cs="Consolas"/>
          <w:sz w:val="20"/>
          <w:szCs w:val="20"/>
        </w:rPr>
        <w:t>b = 200</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proofErr w:type="gramStart"/>
      <w:r w:rsidRPr="00C6161B">
        <w:rPr>
          <w:rFonts w:ascii="Consolas" w:eastAsia="Times New Roman" w:hAnsi="Consolas" w:cs="Consolas"/>
          <w:sz w:val="20"/>
          <w:szCs w:val="20"/>
        </w:rPr>
        <w:t>a/</w:t>
      </w:r>
      <w:proofErr w:type="gramEnd"/>
      <w:r w:rsidRPr="00C6161B">
        <w:rPr>
          <w:rFonts w:ascii="Consolas" w:eastAsia="Times New Roman" w:hAnsi="Consolas" w:cs="Consolas"/>
          <w:sz w:val="20"/>
          <w:szCs w:val="20"/>
        </w:rPr>
        <w:t>b = 2</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proofErr w:type="spellStart"/>
      <w:proofErr w:type="gramStart"/>
      <w:r w:rsidRPr="00C6161B">
        <w:rPr>
          <w:rFonts w:ascii="Consolas" w:eastAsia="Times New Roman" w:hAnsi="Consolas" w:cs="Consolas"/>
          <w:sz w:val="20"/>
          <w:szCs w:val="20"/>
        </w:rPr>
        <w:t>a%</w:t>
      </w:r>
      <w:proofErr w:type="gramEnd"/>
      <w:r w:rsidRPr="00C6161B">
        <w:rPr>
          <w:rFonts w:ascii="Consolas" w:eastAsia="Times New Roman" w:hAnsi="Consolas" w:cs="Consolas"/>
          <w:sz w:val="20"/>
          <w:szCs w:val="20"/>
        </w:rPr>
        <w:t>b</w:t>
      </w:r>
      <w:proofErr w:type="spellEnd"/>
      <w:r w:rsidRPr="00C6161B">
        <w:rPr>
          <w:rFonts w:ascii="Consolas" w:eastAsia="Times New Roman" w:hAnsi="Consolas" w:cs="Consolas"/>
          <w:sz w:val="20"/>
          <w:szCs w:val="20"/>
        </w:rPr>
        <w:t xml:space="preserve"> = 0</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p>
    <w:p w:rsidR="00C6161B" w:rsidRPr="00C6161B" w:rsidRDefault="00C6161B" w:rsidP="00C6161B">
      <w:pPr>
        <w:numPr>
          <w:ilvl w:val="0"/>
          <w:numId w:val="2"/>
        </w:numPr>
        <w:spacing w:after="0" w:line="240" w:lineRule="auto"/>
        <w:ind w:left="489"/>
        <w:textAlignment w:val="baseline"/>
        <w:rPr>
          <w:rFonts w:ascii="Arial" w:eastAsia="Times New Roman" w:hAnsi="Arial" w:cs="Arial"/>
        </w:rPr>
      </w:pPr>
      <w:bookmarkStart w:id="1" w:name="Unary_Operators"/>
      <w:bookmarkEnd w:id="1"/>
      <w:r w:rsidRPr="00C6161B">
        <w:rPr>
          <w:rFonts w:ascii="Arial" w:eastAsia="Times New Roman" w:hAnsi="Arial" w:cs="Arial"/>
          <w:b/>
          <w:bCs/>
        </w:rPr>
        <w:t>Unary Operators:</w:t>
      </w:r>
      <w:r w:rsidRPr="00C6161B">
        <w:rPr>
          <w:rFonts w:ascii="Arial" w:eastAsia="Times New Roman" w:hAnsi="Arial" w:cs="Arial"/>
        </w:rPr>
        <w:t xml:space="preserve"> Unary </w:t>
      </w:r>
      <w:proofErr w:type="gramStart"/>
      <w:r w:rsidRPr="00C6161B">
        <w:rPr>
          <w:rFonts w:ascii="Arial" w:eastAsia="Times New Roman" w:hAnsi="Arial" w:cs="Arial"/>
        </w:rPr>
        <w:t>operators</w:t>
      </w:r>
      <w:proofErr w:type="gramEnd"/>
      <w:r w:rsidRPr="00C6161B">
        <w:rPr>
          <w:rFonts w:ascii="Arial" w:eastAsia="Times New Roman" w:hAnsi="Arial" w:cs="Arial"/>
        </w:rPr>
        <w:t xml:space="preserve"> needs only one operand. They are used to increment, decrement or negate a value.</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proofErr w:type="gramStart"/>
      <w:r w:rsidRPr="00C6161B">
        <w:rPr>
          <w:rFonts w:ascii="Arial" w:eastAsia="Times New Roman" w:hAnsi="Arial" w:cs="Arial"/>
          <w:b/>
          <w:bCs/>
        </w:rPr>
        <w:t>– :Unary</w:t>
      </w:r>
      <w:proofErr w:type="gramEnd"/>
      <w:r w:rsidRPr="00C6161B">
        <w:rPr>
          <w:rFonts w:ascii="Arial" w:eastAsia="Times New Roman" w:hAnsi="Arial" w:cs="Arial"/>
          <w:b/>
          <w:bCs/>
        </w:rPr>
        <w:t xml:space="preserve"> minus</w:t>
      </w:r>
      <w:r w:rsidRPr="00C6161B">
        <w:rPr>
          <w:rFonts w:ascii="Arial" w:eastAsia="Times New Roman" w:hAnsi="Arial" w:cs="Arial"/>
        </w:rPr>
        <w:t>, used for negating the values.</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proofErr w:type="gramStart"/>
      <w:r w:rsidRPr="00C6161B">
        <w:rPr>
          <w:rFonts w:ascii="Arial" w:eastAsia="Times New Roman" w:hAnsi="Arial" w:cs="Arial"/>
          <w:b/>
          <w:bCs/>
        </w:rPr>
        <w:t>+ :Unary</w:t>
      </w:r>
      <w:proofErr w:type="gramEnd"/>
      <w:r w:rsidRPr="00C6161B">
        <w:rPr>
          <w:rFonts w:ascii="Arial" w:eastAsia="Times New Roman" w:hAnsi="Arial" w:cs="Arial"/>
          <w:b/>
          <w:bCs/>
        </w:rPr>
        <w:t xml:space="preserve"> plus</w:t>
      </w:r>
      <w:r w:rsidRPr="00C6161B">
        <w:rPr>
          <w:rFonts w:ascii="Arial" w:eastAsia="Times New Roman" w:hAnsi="Arial" w:cs="Arial"/>
        </w:rPr>
        <w:t>, used for giving positive values. Only used when deliberately converting a negative value to positive.</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r w:rsidRPr="00C6161B">
        <w:rPr>
          <w:rFonts w:ascii="Arial" w:eastAsia="Times New Roman" w:hAnsi="Arial" w:cs="Arial"/>
          <w:b/>
          <w:bCs/>
        </w:rPr>
        <w:t>+</w:t>
      </w:r>
      <w:proofErr w:type="gramStart"/>
      <w:r w:rsidRPr="00C6161B">
        <w:rPr>
          <w:rFonts w:ascii="Arial" w:eastAsia="Times New Roman" w:hAnsi="Arial" w:cs="Arial"/>
          <w:b/>
          <w:bCs/>
        </w:rPr>
        <w:t>+ :Increment</w:t>
      </w:r>
      <w:proofErr w:type="gramEnd"/>
      <w:r w:rsidRPr="00C6161B">
        <w:rPr>
          <w:rFonts w:ascii="Arial" w:eastAsia="Times New Roman" w:hAnsi="Arial" w:cs="Arial"/>
          <w:b/>
          <w:bCs/>
        </w:rPr>
        <w:t xml:space="preserve"> operator</w:t>
      </w:r>
      <w:r w:rsidRPr="00C6161B">
        <w:rPr>
          <w:rFonts w:ascii="Arial" w:eastAsia="Times New Roman" w:hAnsi="Arial" w:cs="Arial"/>
        </w:rPr>
        <w:t>, used for incrementing the value by 1. There are two varieties of increment operator.</w:t>
      </w:r>
    </w:p>
    <w:p w:rsidR="00C6161B" w:rsidRPr="00C6161B" w:rsidRDefault="00C6161B" w:rsidP="00C6161B">
      <w:pPr>
        <w:numPr>
          <w:ilvl w:val="2"/>
          <w:numId w:val="2"/>
        </w:numPr>
        <w:spacing w:after="0" w:line="240" w:lineRule="auto"/>
        <w:ind w:left="1467"/>
        <w:textAlignment w:val="baseline"/>
        <w:rPr>
          <w:rFonts w:ascii="Arial" w:eastAsia="Times New Roman" w:hAnsi="Arial" w:cs="Arial"/>
        </w:rPr>
      </w:pPr>
      <w:r w:rsidRPr="00C6161B">
        <w:rPr>
          <w:rFonts w:ascii="Arial" w:eastAsia="Times New Roman" w:hAnsi="Arial" w:cs="Arial"/>
          <w:b/>
          <w:bCs/>
        </w:rPr>
        <w:t>Post-</w:t>
      </w:r>
      <w:proofErr w:type="gramStart"/>
      <w:r w:rsidRPr="00C6161B">
        <w:rPr>
          <w:rFonts w:ascii="Arial" w:eastAsia="Times New Roman" w:hAnsi="Arial" w:cs="Arial"/>
          <w:b/>
          <w:bCs/>
        </w:rPr>
        <w:t>Increment :</w:t>
      </w:r>
      <w:proofErr w:type="gramEnd"/>
      <w:r w:rsidRPr="00C6161B">
        <w:rPr>
          <w:rFonts w:ascii="Arial" w:eastAsia="Times New Roman" w:hAnsi="Arial" w:cs="Arial"/>
          <w:b/>
          <w:bCs/>
        </w:rPr>
        <w:t> </w:t>
      </w:r>
      <w:r w:rsidRPr="00C6161B">
        <w:rPr>
          <w:rFonts w:ascii="Arial" w:eastAsia="Times New Roman" w:hAnsi="Arial" w:cs="Arial"/>
        </w:rPr>
        <w:t>Value is first used for computing the result and then incremented.</w:t>
      </w:r>
    </w:p>
    <w:p w:rsidR="00C6161B" w:rsidRPr="00C6161B" w:rsidRDefault="00C6161B" w:rsidP="00C6161B">
      <w:pPr>
        <w:numPr>
          <w:ilvl w:val="2"/>
          <w:numId w:val="2"/>
        </w:numPr>
        <w:spacing w:after="0" w:line="240" w:lineRule="auto"/>
        <w:ind w:left="1467"/>
        <w:textAlignment w:val="baseline"/>
        <w:rPr>
          <w:rFonts w:ascii="Arial" w:eastAsia="Times New Roman" w:hAnsi="Arial" w:cs="Arial"/>
        </w:rPr>
      </w:pPr>
      <w:r w:rsidRPr="00C6161B">
        <w:rPr>
          <w:rFonts w:ascii="Arial" w:eastAsia="Times New Roman" w:hAnsi="Arial" w:cs="Arial"/>
          <w:b/>
          <w:bCs/>
        </w:rPr>
        <w:t>Pre-</w:t>
      </w:r>
      <w:proofErr w:type="gramStart"/>
      <w:r w:rsidRPr="00C6161B">
        <w:rPr>
          <w:rFonts w:ascii="Arial" w:eastAsia="Times New Roman" w:hAnsi="Arial" w:cs="Arial"/>
          <w:b/>
          <w:bCs/>
        </w:rPr>
        <w:t>Increment :</w:t>
      </w:r>
      <w:proofErr w:type="gramEnd"/>
      <w:r w:rsidRPr="00C6161B">
        <w:rPr>
          <w:rFonts w:ascii="Arial" w:eastAsia="Times New Roman" w:hAnsi="Arial" w:cs="Arial"/>
          <w:b/>
          <w:bCs/>
        </w:rPr>
        <w:t> </w:t>
      </w:r>
      <w:r w:rsidRPr="00C6161B">
        <w:rPr>
          <w:rFonts w:ascii="Arial" w:eastAsia="Times New Roman" w:hAnsi="Arial" w:cs="Arial"/>
        </w:rPr>
        <w:t>Value is incremented first and then result is computed.</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proofErr w:type="gramStart"/>
      <w:r w:rsidRPr="00C6161B">
        <w:rPr>
          <w:rFonts w:ascii="Arial" w:eastAsia="Times New Roman" w:hAnsi="Arial" w:cs="Arial"/>
          <w:b/>
          <w:bCs/>
        </w:rPr>
        <w:t>— :</w:t>
      </w:r>
      <w:proofErr w:type="gramEnd"/>
      <w:r w:rsidRPr="00C6161B">
        <w:rPr>
          <w:rFonts w:ascii="Arial" w:eastAsia="Times New Roman" w:hAnsi="Arial" w:cs="Arial"/>
          <w:b/>
          <w:bCs/>
        </w:rPr>
        <w:t xml:space="preserve"> Decrement operator</w:t>
      </w:r>
      <w:r w:rsidRPr="00C6161B">
        <w:rPr>
          <w:rFonts w:ascii="Arial" w:eastAsia="Times New Roman" w:hAnsi="Arial" w:cs="Arial"/>
        </w:rPr>
        <w:t>, used for decrementing the value by 1. There are two varieties of decrement operator.</w:t>
      </w:r>
    </w:p>
    <w:p w:rsidR="00C6161B" w:rsidRPr="00C6161B" w:rsidRDefault="00C6161B" w:rsidP="00C6161B">
      <w:pPr>
        <w:numPr>
          <w:ilvl w:val="2"/>
          <w:numId w:val="2"/>
        </w:numPr>
        <w:spacing w:after="0" w:line="240" w:lineRule="auto"/>
        <w:ind w:left="1467"/>
        <w:textAlignment w:val="baseline"/>
        <w:rPr>
          <w:rFonts w:ascii="Arial" w:eastAsia="Times New Roman" w:hAnsi="Arial" w:cs="Arial"/>
        </w:rPr>
      </w:pPr>
      <w:r w:rsidRPr="00C6161B">
        <w:rPr>
          <w:rFonts w:ascii="Arial" w:eastAsia="Times New Roman" w:hAnsi="Arial" w:cs="Arial"/>
          <w:b/>
          <w:bCs/>
        </w:rPr>
        <w:t>Post-</w:t>
      </w:r>
      <w:proofErr w:type="gramStart"/>
      <w:r w:rsidRPr="00C6161B">
        <w:rPr>
          <w:rFonts w:ascii="Arial" w:eastAsia="Times New Roman" w:hAnsi="Arial" w:cs="Arial"/>
          <w:b/>
          <w:bCs/>
        </w:rPr>
        <w:t>decrement :</w:t>
      </w:r>
      <w:proofErr w:type="gramEnd"/>
      <w:r w:rsidRPr="00C6161B">
        <w:rPr>
          <w:rFonts w:ascii="Arial" w:eastAsia="Times New Roman" w:hAnsi="Arial" w:cs="Arial"/>
          <w:b/>
          <w:bCs/>
        </w:rPr>
        <w:t> </w:t>
      </w:r>
      <w:r w:rsidRPr="00C6161B">
        <w:rPr>
          <w:rFonts w:ascii="Arial" w:eastAsia="Times New Roman" w:hAnsi="Arial" w:cs="Arial"/>
        </w:rPr>
        <w:t>Value is first used for computing the result and then decremented.</w:t>
      </w:r>
    </w:p>
    <w:p w:rsidR="00C6161B" w:rsidRPr="00C6161B" w:rsidRDefault="00C6161B" w:rsidP="00C6161B">
      <w:pPr>
        <w:numPr>
          <w:ilvl w:val="2"/>
          <w:numId w:val="2"/>
        </w:numPr>
        <w:spacing w:after="0" w:line="240" w:lineRule="auto"/>
        <w:ind w:left="1467"/>
        <w:textAlignment w:val="baseline"/>
        <w:rPr>
          <w:rFonts w:ascii="Arial" w:eastAsia="Times New Roman" w:hAnsi="Arial" w:cs="Arial"/>
        </w:rPr>
      </w:pPr>
      <w:r w:rsidRPr="00C6161B">
        <w:rPr>
          <w:rFonts w:ascii="Arial" w:eastAsia="Times New Roman" w:hAnsi="Arial" w:cs="Arial"/>
          <w:b/>
          <w:bCs/>
        </w:rPr>
        <w:t>Pre-</w:t>
      </w:r>
      <w:proofErr w:type="gramStart"/>
      <w:r w:rsidRPr="00C6161B">
        <w:rPr>
          <w:rFonts w:ascii="Arial" w:eastAsia="Times New Roman" w:hAnsi="Arial" w:cs="Arial"/>
          <w:b/>
          <w:bCs/>
        </w:rPr>
        <w:t>Decrement :</w:t>
      </w:r>
      <w:proofErr w:type="gramEnd"/>
      <w:r w:rsidRPr="00C6161B">
        <w:rPr>
          <w:rFonts w:ascii="Arial" w:eastAsia="Times New Roman" w:hAnsi="Arial" w:cs="Arial"/>
          <w:b/>
          <w:bCs/>
        </w:rPr>
        <w:t> </w:t>
      </w:r>
      <w:r w:rsidRPr="00C6161B">
        <w:rPr>
          <w:rFonts w:ascii="Arial" w:eastAsia="Times New Roman" w:hAnsi="Arial" w:cs="Arial"/>
        </w:rPr>
        <w:t>Value is decremented first and then result is computed.</w:t>
      </w:r>
    </w:p>
    <w:p w:rsidR="00C6161B" w:rsidRPr="00C6161B" w:rsidRDefault="00C6161B" w:rsidP="00C6161B">
      <w:pPr>
        <w:numPr>
          <w:ilvl w:val="1"/>
          <w:numId w:val="2"/>
        </w:numPr>
        <w:spacing w:after="0" w:line="240" w:lineRule="auto"/>
        <w:ind w:left="978"/>
        <w:textAlignment w:val="baseline"/>
        <w:rPr>
          <w:rFonts w:ascii="Arial" w:eastAsia="Times New Roman" w:hAnsi="Arial" w:cs="Arial"/>
        </w:rPr>
      </w:pPr>
      <w:r w:rsidRPr="00C6161B">
        <w:rPr>
          <w:rFonts w:ascii="Arial" w:eastAsia="Times New Roman" w:hAnsi="Arial" w:cs="Arial"/>
          <w:b/>
          <w:bCs/>
        </w:rPr>
        <w:t>! : Logical not operator</w:t>
      </w:r>
      <w:r w:rsidRPr="00C6161B">
        <w:rPr>
          <w:rFonts w:ascii="Arial" w:eastAsia="Times New Roman" w:hAnsi="Arial" w:cs="Arial"/>
        </w:rPr>
        <w:t xml:space="preserve">, used for inverting a </w:t>
      </w:r>
      <w:proofErr w:type="spellStart"/>
      <w:proofErr w:type="gramStart"/>
      <w:r w:rsidRPr="00C6161B">
        <w:rPr>
          <w:rFonts w:ascii="Arial" w:eastAsia="Times New Roman" w:hAnsi="Arial" w:cs="Arial"/>
        </w:rPr>
        <w:t>boolean</w:t>
      </w:r>
      <w:proofErr w:type="spellEnd"/>
      <w:proofErr w:type="gramEnd"/>
      <w:r w:rsidRPr="00C6161B">
        <w:rPr>
          <w:rFonts w:ascii="Arial" w:eastAsia="Times New Roman" w:hAnsi="Arial" w:cs="Arial"/>
        </w:rPr>
        <w:t xml:space="preserve"> value.</w:t>
      </w:r>
    </w:p>
    <w:p w:rsidR="00C6161B" w:rsidRPr="00C6161B" w:rsidRDefault="00C6161B" w:rsidP="00C6161B">
      <w:pPr>
        <w:spacing w:after="0" w:line="240" w:lineRule="auto"/>
        <w:ind w:left="489"/>
        <w:textAlignment w:val="baseline"/>
        <w:rPr>
          <w:rFonts w:ascii="Arial" w:eastAsia="Times New Roman" w:hAnsi="Arial" w:cs="Arial"/>
        </w:rPr>
      </w:pPr>
      <w:proofErr w:type="spellStart"/>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p>
    <w:p w:rsidR="00C6161B" w:rsidRPr="00C6161B" w:rsidRDefault="00C6161B" w:rsidP="00C6161B">
      <w:pPr>
        <w:spacing w:after="0" w:line="240" w:lineRule="auto"/>
        <w:ind w:left="489"/>
        <w:textAlignment w:val="baseline"/>
        <w:rPr>
          <w:rFonts w:ascii="Arial" w:eastAsia="Times New Roman" w:hAnsi="Arial" w:cs="Arial"/>
        </w:rPr>
      </w:pPr>
      <w:proofErr w:type="gramStart"/>
      <w:r w:rsidRPr="00C6161B">
        <w:rPr>
          <w:rFonts w:ascii="Material Icons" w:eastAsia="Times New Roman" w:hAnsi="Material Icons" w:cs="Arial"/>
          <w:color w:val="454545"/>
          <w:sz w:val="33"/>
          <w:szCs w:val="33"/>
          <w:bdr w:val="none" w:sz="0" w:space="0" w:color="auto" w:frame="1"/>
          <w:shd w:val="clear" w:color="auto" w:fill="FFFFFF"/>
        </w:rPr>
        <w:t>edit</w:t>
      </w:r>
      <w:proofErr w:type="gramEnd"/>
    </w:p>
    <w:p w:rsidR="00C6161B" w:rsidRPr="00C6161B" w:rsidRDefault="00C6161B" w:rsidP="00C6161B">
      <w:pPr>
        <w:spacing w:after="0" w:line="240" w:lineRule="auto"/>
        <w:ind w:left="489"/>
        <w:textAlignment w:val="baseline"/>
        <w:rPr>
          <w:rFonts w:ascii="Arial" w:eastAsia="Times New Roman" w:hAnsi="Arial" w:cs="Arial"/>
        </w:rPr>
      </w:pPr>
      <w:proofErr w:type="spellStart"/>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p>
    <w:p w:rsidR="00C6161B" w:rsidRPr="00C6161B" w:rsidRDefault="00C6161B" w:rsidP="00C6161B">
      <w:pPr>
        <w:spacing w:after="136" w:line="240" w:lineRule="auto"/>
        <w:ind w:left="489"/>
        <w:textAlignment w:val="baseline"/>
        <w:rPr>
          <w:rFonts w:ascii="Arial" w:eastAsia="Times New Roman" w:hAnsi="Arial" w:cs="Arial"/>
        </w:rPr>
      </w:pPr>
      <w:r w:rsidRPr="00C6161B">
        <w:rPr>
          <w:rFonts w:ascii="Material Icons" w:eastAsia="Times New Roman" w:hAnsi="Material Icons" w:cs="Arial"/>
          <w:color w:val="454545"/>
          <w:sz w:val="33"/>
          <w:szCs w:val="33"/>
          <w:bdr w:val="none" w:sz="0" w:space="0" w:color="auto" w:frame="1"/>
          <w:shd w:val="clear" w:color="auto" w:fill="FFFFFF"/>
        </w:rPr>
        <w:t>brightness_4</w:t>
      </w:r>
    </w:p>
    <w:tbl>
      <w:tblPr>
        <w:tblW w:w="7703" w:type="dxa"/>
        <w:tblInd w:w="489" w:type="dxa"/>
        <w:tblCellMar>
          <w:left w:w="0" w:type="dxa"/>
          <w:right w:w="0" w:type="dxa"/>
        </w:tblCellMar>
        <w:tblLook w:val="04A0"/>
      </w:tblPr>
      <w:tblGrid>
        <w:gridCol w:w="7703"/>
      </w:tblGrid>
      <w:tr w:rsidR="00C6161B" w:rsidRPr="00C6161B" w:rsidTr="00C6161B">
        <w:tc>
          <w:tcPr>
            <w:tcW w:w="7703"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unary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a = 20, b = 10, c = 0, d = 20, e = 40, f = 30;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proofErr w:type="spellStart"/>
            <w:r w:rsidRPr="00C6161B">
              <w:rPr>
                <w:rFonts w:ascii="Courier New" w:eastAsia="Times New Roman" w:hAnsi="Courier New" w:cs="Courier New"/>
                <w:sz w:val="20"/>
              </w:rPr>
              <w:t>boolean</w:t>
            </w:r>
            <w:proofErr w:type="spellEnd"/>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condition = true;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pre-increment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a = a+1 and then c = a;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c = ++a;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System.out.println("Value of c (++a)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c);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lastRenderedPageBreak/>
              <w:t xml:space="preserve">        // post increment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c=b then b=b+1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c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System.out.println("Value of c (b++)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c);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pre-decrement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d=d-1 then c=d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c = --d;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System.out.println("Value of c (--d)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c);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post-decrement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c=e then e=e-1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c = --e;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System.out.println("Value of c (--e)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c);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Logical not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System.out.println("Value of !condition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!condition);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rFonts w:ascii="Arial" w:eastAsia="Times New Roman" w:hAnsi="Arial" w:cs="Arial"/>
        </w:rPr>
      </w:pPr>
      <w:r w:rsidRPr="00C6161B">
        <w:rPr>
          <w:rFonts w:ascii="Arial" w:eastAsia="Times New Roman" w:hAnsi="Arial" w:cs="Arial"/>
          <w:b/>
          <w:bCs/>
        </w:rPr>
        <w:lastRenderedPageBreak/>
        <w:t>Output:</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r w:rsidRPr="00C6161B">
        <w:rPr>
          <w:rFonts w:ascii="Consolas" w:eastAsia="Times New Roman" w:hAnsi="Consolas" w:cs="Consolas"/>
          <w:sz w:val="20"/>
          <w:szCs w:val="20"/>
        </w:rPr>
        <w:t>Value of c (++a) = 21</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r w:rsidRPr="00C6161B">
        <w:rPr>
          <w:rFonts w:ascii="Consolas" w:eastAsia="Times New Roman" w:hAnsi="Consolas" w:cs="Consolas"/>
          <w:sz w:val="20"/>
          <w:szCs w:val="20"/>
        </w:rPr>
        <w:t>Value of c (b++) = 10</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r w:rsidRPr="00C6161B">
        <w:rPr>
          <w:rFonts w:ascii="Consolas" w:eastAsia="Times New Roman" w:hAnsi="Consolas" w:cs="Consolas"/>
          <w:sz w:val="20"/>
          <w:szCs w:val="20"/>
        </w:rPr>
        <w:t>Value of c (--d) = 19</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r w:rsidRPr="00C6161B">
        <w:rPr>
          <w:rFonts w:ascii="Consolas" w:eastAsia="Times New Roman" w:hAnsi="Consolas" w:cs="Consolas"/>
          <w:sz w:val="20"/>
          <w:szCs w:val="20"/>
        </w:rPr>
        <w:t>Value of c (--e) = 39</w:t>
      </w:r>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nsolas"/>
          <w:sz w:val="20"/>
          <w:szCs w:val="20"/>
        </w:rPr>
      </w:pPr>
      <w:r w:rsidRPr="00C6161B">
        <w:rPr>
          <w:rFonts w:ascii="Consolas" w:eastAsia="Times New Roman" w:hAnsi="Consolas" w:cs="Consolas"/>
          <w:sz w:val="20"/>
          <w:szCs w:val="20"/>
        </w:rPr>
        <w:t xml:space="preserve">Value </w:t>
      </w:r>
      <w:proofErr w:type="gramStart"/>
      <w:r w:rsidRPr="00C6161B">
        <w:rPr>
          <w:rFonts w:ascii="Consolas" w:eastAsia="Times New Roman" w:hAnsi="Consolas" w:cs="Consolas"/>
          <w:sz w:val="20"/>
          <w:szCs w:val="20"/>
        </w:rPr>
        <w:t>of !</w:t>
      </w:r>
      <w:proofErr w:type="gramEnd"/>
      <w:r w:rsidRPr="00C6161B">
        <w:rPr>
          <w:rFonts w:ascii="Consolas" w:eastAsia="Times New Roman" w:hAnsi="Consolas" w:cs="Consolas"/>
          <w:sz w:val="20"/>
          <w:szCs w:val="20"/>
        </w:rPr>
        <w:t>condition =false</w:t>
      </w:r>
    </w:p>
    <w:p w:rsidR="00C6161B" w:rsidRPr="00C6161B" w:rsidRDefault="00C6161B" w:rsidP="00C6161B">
      <w:pPr>
        <w:numPr>
          <w:ilvl w:val="0"/>
          <w:numId w:val="2"/>
        </w:numPr>
        <w:spacing w:after="0" w:line="240" w:lineRule="auto"/>
        <w:ind w:left="489"/>
        <w:textAlignment w:val="baseline"/>
        <w:rPr>
          <w:ins w:id="2" w:author="Unknown"/>
          <w:rFonts w:ascii="Arial" w:eastAsia="Times New Roman" w:hAnsi="Arial" w:cs="Arial"/>
        </w:rPr>
      </w:pPr>
      <w:bookmarkStart w:id="3" w:name="Assignment_Operator"/>
      <w:bookmarkEnd w:id="3"/>
      <w:r w:rsidRPr="00C6161B">
        <w:rPr>
          <w:rFonts w:ascii="Arial" w:eastAsia="Times New Roman" w:hAnsi="Arial" w:cs="Arial"/>
          <w:b/>
          <w:bCs/>
        </w:rPr>
        <w:t xml:space="preserve">Assignment </w:t>
      </w:r>
      <w:proofErr w:type="gramStart"/>
      <w:r w:rsidRPr="00C6161B">
        <w:rPr>
          <w:rFonts w:ascii="Arial" w:eastAsia="Times New Roman" w:hAnsi="Arial" w:cs="Arial"/>
          <w:b/>
          <w:bCs/>
        </w:rPr>
        <w:t>Operator :</w:t>
      </w:r>
      <w:proofErr w:type="gramEnd"/>
      <w:r w:rsidRPr="00C6161B">
        <w:rPr>
          <w:rFonts w:ascii="Arial" w:eastAsia="Times New Roman" w:hAnsi="Arial" w:cs="Arial"/>
          <w:b/>
          <w:bCs/>
        </w:rPr>
        <w:t xml:space="preserve"> ‘=’</w:t>
      </w:r>
      <w:r w:rsidRPr="00C6161B">
        <w:rPr>
          <w:rFonts w:ascii="Arial" w:eastAsia="Times New Roman" w:hAnsi="Arial" w:cs="Arial"/>
        </w:rPr>
        <w:t xml:space="preserve"> Assignment operator is used to assign a value to any variable. It has a right to left </w:t>
      </w:r>
      <w:proofErr w:type="spellStart"/>
      <w:r w:rsidRPr="00C6161B">
        <w:rPr>
          <w:rFonts w:ascii="Arial" w:eastAsia="Times New Roman" w:hAnsi="Arial" w:cs="Arial"/>
        </w:rPr>
        <w:t>associativity</w:t>
      </w:r>
      <w:proofErr w:type="spellEnd"/>
      <w:r w:rsidRPr="00C6161B">
        <w:rPr>
          <w:rFonts w:ascii="Arial" w:eastAsia="Times New Roman" w:hAnsi="Arial" w:cs="Arial"/>
        </w:rPr>
        <w:t xml:space="preserve">, </w:t>
      </w:r>
      <w:proofErr w:type="spellStart"/>
      <w:r w:rsidRPr="00C6161B">
        <w:rPr>
          <w:rFonts w:ascii="Arial" w:eastAsia="Times New Roman" w:hAnsi="Arial" w:cs="Arial"/>
        </w:rPr>
        <w:t>i.e</w:t>
      </w:r>
      <w:proofErr w:type="spellEnd"/>
      <w:r w:rsidRPr="00C6161B">
        <w:rPr>
          <w:rFonts w:ascii="Arial" w:eastAsia="Times New Roman" w:hAnsi="Arial" w:cs="Arial"/>
        </w:rPr>
        <w:t xml:space="preserve"> value given on right hand side of operator is assigned to the variable on the left and therefore right hand side value must be declared before using it or should be a constant.</w:t>
      </w:r>
      <w:r w:rsidRPr="00C6161B">
        <w:rPr>
          <w:rFonts w:ascii="Arial" w:eastAsia="Times New Roman" w:hAnsi="Arial" w:cs="Arial"/>
        </w:rPr>
        <w:br/>
        <w:t>General format of assignment operator is,</w:t>
      </w:r>
      <w:r w:rsidRPr="00C6161B">
        <w:rPr>
          <w:rFonts w:ascii="Arial" w:eastAsia="Times New Roman" w:hAnsi="Arial" w:cs="Arial"/>
        </w:rPr>
        <w:br/>
      </w:r>
      <w:ins w:id="4" w:author="Unknown">
        <w:r w:rsidRPr="00C6161B">
          <w:rPr>
            <w:rFonts w:ascii="Arial" w:eastAsia="Times New Roman" w:hAnsi="Arial" w:cs="Arial"/>
          </w:rPr>
          <w:br/>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9"/>
        <w:textAlignment w:val="baseline"/>
        <w:rPr>
          <w:ins w:id="5" w:author="Unknown"/>
          <w:rFonts w:ascii="Consolas" w:eastAsia="Times New Roman" w:hAnsi="Consolas" w:cs="Consolas"/>
          <w:sz w:val="20"/>
          <w:szCs w:val="20"/>
        </w:rPr>
      </w:pPr>
      <w:proofErr w:type="gramStart"/>
      <w:ins w:id="6" w:author="Unknown">
        <w:r w:rsidRPr="00C6161B">
          <w:rPr>
            <w:rFonts w:ascii="Consolas" w:eastAsia="Times New Roman" w:hAnsi="Consolas" w:cs="Consolas"/>
            <w:sz w:val="20"/>
            <w:szCs w:val="20"/>
          </w:rPr>
          <w:t>variable</w:t>
        </w:r>
        <w:proofErr w:type="gramEnd"/>
        <w:r w:rsidRPr="00C6161B">
          <w:rPr>
            <w:rFonts w:ascii="Consolas" w:eastAsia="Times New Roman" w:hAnsi="Consolas" w:cs="Consolas"/>
            <w:sz w:val="20"/>
            <w:szCs w:val="20"/>
          </w:rPr>
          <w:t xml:space="preserve"> </w:t>
        </w:r>
        <w:r w:rsidRPr="00C6161B">
          <w:rPr>
            <w:rFonts w:ascii="Consolas" w:eastAsia="Times New Roman" w:hAnsi="Consolas" w:cs="Consolas"/>
            <w:b/>
            <w:bCs/>
            <w:sz w:val="20"/>
            <w:szCs w:val="20"/>
          </w:rPr>
          <w:t>=</w:t>
        </w:r>
        <w:r w:rsidRPr="00C6161B">
          <w:rPr>
            <w:rFonts w:ascii="Consolas" w:eastAsia="Times New Roman" w:hAnsi="Consolas" w:cs="Consolas"/>
            <w:sz w:val="20"/>
            <w:szCs w:val="20"/>
          </w:rPr>
          <w:t xml:space="preserve"> value;</w:t>
        </w:r>
      </w:ins>
    </w:p>
    <w:p w:rsidR="00C6161B" w:rsidRPr="00C6161B" w:rsidRDefault="00C6161B" w:rsidP="00C6161B">
      <w:pPr>
        <w:spacing w:after="0" w:line="240" w:lineRule="auto"/>
        <w:ind w:left="489"/>
        <w:textAlignment w:val="baseline"/>
        <w:rPr>
          <w:ins w:id="7" w:author="Unknown"/>
          <w:rFonts w:ascii="Arial" w:eastAsia="Times New Roman" w:hAnsi="Arial" w:cs="Arial"/>
        </w:rPr>
      </w:pPr>
      <w:ins w:id="8" w:author="Unknown">
        <w:r w:rsidRPr="00C6161B">
          <w:rPr>
            <w:rFonts w:ascii="Arial" w:eastAsia="Times New Roman" w:hAnsi="Arial" w:cs="Arial"/>
          </w:rPr>
          <w:t>In many cases assignment operator can be combined with other operators to build a shorter version of statement called </w:t>
        </w:r>
        <w:r w:rsidRPr="00C6161B">
          <w:rPr>
            <w:rFonts w:ascii="Arial" w:eastAsia="Times New Roman" w:hAnsi="Arial" w:cs="Arial"/>
            <w:b/>
            <w:bCs/>
          </w:rPr>
          <w:t>Compound Statement</w:t>
        </w:r>
        <w:r w:rsidRPr="00C6161B">
          <w:rPr>
            <w:rFonts w:ascii="Arial" w:eastAsia="Times New Roman" w:hAnsi="Arial" w:cs="Arial"/>
          </w:rPr>
          <w:t>. For example, instead of a </w:t>
        </w:r>
        <w:r w:rsidRPr="00C6161B">
          <w:rPr>
            <w:rFonts w:ascii="Arial" w:eastAsia="Times New Roman" w:hAnsi="Arial" w:cs="Arial"/>
            <w:b/>
            <w:bCs/>
          </w:rPr>
          <w:t>=</w:t>
        </w:r>
        <w:r w:rsidRPr="00C6161B">
          <w:rPr>
            <w:rFonts w:ascii="Arial" w:eastAsia="Times New Roman" w:hAnsi="Arial" w:cs="Arial"/>
          </w:rPr>
          <w:t> a+</w:t>
        </w:r>
        <w:proofErr w:type="gramStart"/>
        <w:r w:rsidRPr="00C6161B">
          <w:rPr>
            <w:rFonts w:ascii="Arial" w:eastAsia="Times New Roman" w:hAnsi="Arial" w:cs="Arial"/>
          </w:rPr>
          <w:t>5 ,</w:t>
        </w:r>
        <w:proofErr w:type="gramEnd"/>
        <w:r w:rsidRPr="00C6161B">
          <w:rPr>
            <w:rFonts w:ascii="Arial" w:eastAsia="Times New Roman" w:hAnsi="Arial" w:cs="Arial"/>
          </w:rPr>
          <w:t xml:space="preserve"> we can write a </w:t>
        </w:r>
        <w:r w:rsidRPr="00C6161B">
          <w:rPr>
            <w:rFonts w:ascii="Arial" w:eastAsia="Times New Roman" w:hAnsi="Arial" w:cs="Arial"/>
            <w:b/>
            <w:bCs/>
          </w:rPr>
          <w:t>+=</w:t>
        </w:r>
        <w:r w:rsidRPr="00C6161B">
          <w:rPr>
            <w:rFonts w:ascii="Arial" w:eastAsia="Times New Roman" w:hAnsi="Arial" w:cs="Arial"/>
          </w:rPr>
          <w:t> 5.</w:t>
        </w:r>
      </w:ins>
    </w:p>
    <w:p w:rsidR="00C6161B" w:rsidRPr="00C6161B" w:rsidRDefault="00C6161B" w:rsidP="00C6161B">
      <w:pPr>
        <w:numPr>
          <w:ilvl w:val="1"/>
          <w:numId w:val="2"/>
        </w:numPr>
        <w:spacing w:after="0" w:line="240" w:lineRule="auto"/>
        <w:ind w:left="978"/>
        <w:textAlignment w:val="baseline"/>
        <w:rPr>
          <w:ins w:id="9" w:author="Unknown"/>
          <w:rFonts w:ascii="Arial" w:eastAsia="Times New Roman" w:hAnsi="Arial" w:cs="Arial"/>
        </w:rPr>
      </w:pPr>
      <w:ins w:id="10" w:author="Unknown">
        <w:r w:rsidRPr="00C6161B">
          <w:rPr>
            <w:rFonts w:ascii="Arial" w:eastAsia="Times New Roman" w:hAnsi="Arial" w:cs="Arial"/>
            <w:b/>
            <w:bCs/>
          </w:rPr>
          <w:t>+=</w:t>
        </w:r>
        <w:r w:rsidRPr="00C6161B">
          <w:rPr>
            <w:rFonts w:ascii="Arial" w:eastAsia="Times New Roman" w:hAnsi="Arial" w:cs="Arial"/>
          </w:rPr>
          <w:t>, for adding left operand with right operand and then assigning it to variable on the left.</w:t>
        </w:r>
      </w:ins>
    </w:p>
    <w:p w:rsidR="00C6161B" w:rsidRPr="00C6161B" w:rsidRDefault="00C6161B" w:rsidP="00C6161B">
      <w:pPr>
        <w:numPr>
          <w:ilvl w:val="1"/>
          <w:numId w:val="2"/>
        </w:numPr>
        <w:spacing w:after="0" w:line="240" w:lineRule="auto"/>
        <w:ind w:left="978"/>
        <w:textAlignment w:val="baseline"/>
        <w:rPr>
          <w:ins w:id="11" w:author="Unknown"/>
          <w:rFonts w:ascii="Arial" w:eastAsia="Times New Roman" w:hAnsi="Arial" w:cs="Arial"/>
        </w:rPr>
      </w:pPr>
      <w:ins w:id="12" w:author="Unknown">
        <w:r w:rsidRPr="00C6161B">
          <w:rPr>
            <w:rFonts w:ascii="Arial" w:eastAsia="Times New Roman" w:hAnsi="Arial" w:cs="Arial"/>
            <w:b/>
            <w:bCs/>
          </w:rPr>
          <w:t>-=</w:t>
        </w:r>
        <w:r w:rsidRPr="00C6161B">
          <w:rPr>
            <w:rFonts w:ascii="Arial" w:eastAsia="Times New Roman" w:hAnsi="Arial" w:cs="Arial"/>
          </w:rPr>
          <w:t>, for subtracting left operand with right operand and then assigning it to variable on the left.</w:t>
        </w:r>
      </w:ins>
    </w:p>
    <w:p w:rsidR="00C6161B" w:rsidRPr="00C6161B" w:rsidRDefault="00C6161B" w:rsidP="00C6161B">
      <w:pPr>
        <w:numPr>
          <w:ilvl w:val="1"/>
          <w:numId w:val="2"/>
        </w:numPr>
        <w:spacing w:after="0" w:line="240" w:lineRule="auto"/>
        <w:ind w:left="978"/>
        <w:textAlignment w:val="baseline"/>
        <w:rPr>
          <w:ins w:id="13" w:author="Unknown"/>
          <w:rFonts w:ascii="Arial" w:eastAsia="Times New Roman" w:hAnsi="Arial" w:cs="Arial"/>
        </w:rPr>
      </w:pPr>
      <w:ins w:id="14" w:author="Unknown">
        <w:r w:rsidRPr="00C6161B">
          <w:rPr>
            <w:rFonts w:ascii="Arial" w:eastAsia="Times New Roman" w:hAnsi="Arial" w:cs="Arial"/>
            <w:b/>
            <w:bCs/>
          </w:rPr>
          <w:t>*=</w:t>
        </w:r>
        <w:r w:rsidRPr="00C6161B">
          <w:rPr>
            <w:rFonts w:ascii="Arial" w:eastAsia="Times New Roman" w:hAnsi="Arial" w:cs="Arial"/>
          </w:rPr>
          <w:t>, for multiplying left operand with right operand and then assigning it to variable on the left.</w:t>
        </w:r>
      </w:ins>
    </w:p>
    <w:p w:rsidR="00C6161B" w:rsidRPr="00C6161B" w:rsidRDefault="00C6161B" w:rsidP="00C6161B">
      <w:pPr>
        <w:numPr>
          <w:ilvl w:val="1"/>
          <w:numId w:val="2"/>
        </w:numPr>
        <w:spacing w:after="0" w:line="240" w:lineRule="auto"/>
        <w:ind w:left="978"/>
        <w:textAlignment w:val="baseline"/>
        <w:rPr>
          <w:ins w:id="15" w:author="Unknown"/>
          <w:rFonts w:ascii="Arial" w:eastAsia="Times New Roman" w:hAnsi="Arial" w:cs="Arial"/>
        </w:rPr>
      </w:pPr>
      <w:ins w:id="16" w:author="Unknown">
        <w:r w:rsidRPr="00C6161B">
          <w:rPr>
            <w:rFonts w:ascii="Arial" w:eastAsia="Times New Roman" w:hAnsi="Arial" w:cs="Arial"/>
            <w:b/>
            <w:bCs/>
          </w:rPr>
          <w:t>/=</w:t>
        </w:r>
        <w:r w:rsidRPr="00C6161B">
          <w:rPr>
            <w:rFonts w:ascii="Arial" w:eastAsia="Times New Roman" w:hAnsi="Arial" w:cs="Arial"/>
          </w:rPr>
          <w:t>, for dividing left operand with right operand and then assigning it to variable on the left.</w:t>
        </w:r>
      </w:ins>
    </w:p>
    <w:p w:rsidR="00C6161B" w:rsidRPr="00C6161B" w:rsidRDefault="00C6161B" w:rsidP="00C6161B">
      <w:pPr>
        <w:numPr>
          <w:ilvl w:val="1"/>
          <w:numId w:val="2"/>
        </w:numPr>
        <w:spacing w:after="0" w:line="240" w:lineRule="auto"/>
        <w:ind w:left="978"/>
        <w:textAlignment w:val="baseline"/>
        <w:rPr>
          <w:ins w:id="17" w:author="Unknown"/>
          <w:rFonts w:ascii="Arial" w:eastAsia="Times New Roman" w:hAnsi="Arial" w:cs="Arial"/>
        </w:rPr>
      </w:pPr>
      <w:ins w:id="18" w:author="Unknown">
        <w:r w:rsidRPr="00C6161B">
          <w:rPr>
            <w:rFonts w:ascii="Arial" w:eastAsia="Times New Roman" w:hAnsi="Arial" w:cs="Arial"/>
            <w:b/>
            <w:bCs/>
          </w:rPr>
          <w:t>%=</w:t>
        </w:r>
        <w:r w:rsidRPr="00C6161B">
          <w:rPr>
            <w:rFonts w:ascii="Arial" w:eastAsia="Times New Roman" w:hAnsi="Arial" w:cs="Arial"/>
          </w:rPr>
          <w:t>, for assigning modulo of left operand with right operand and then assigning it to variable on the left.</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9" w:author="Unknown"/>
          <w:rFonts w:ascii="Consolas" w:eastAsia="Times New Roman" w:hAnsi="Consolas" w:cs="Consolas"/>
          <w:sz w:val="20"/>
          <w:szCs w:val="20"/>
        </w:rPr>
      </w:pPr>
      <w:proofErr w:type="gramStart"/>
      <w:ins w:id="20" w:author="Unknown">
        <w:r w:rsidRPr="00C6161B">
          <w:rPr>
            <w:rFonts w:ascii="Consolas" w:eastAsia="Times New Roman" w:hAnsi="Consolas" w:cs="Consolas"/>
            <w:sz w:val="20"/>
            <w:szCs w:val="20"/>
          </w:rPr>
          <w:t>int</w:t>
        </w:r>
        <w:proofErr w:type="gramEnd"/>
        <w:r w:rsidRPr="00C6161B">
          <w:rPr>
            <w:rFonts w:ascii="Consolas" w:eastAsia="Times New Roman" w:hAnsi="Consolas" w:cs="Consolas"/>
            <w:sz w:val="20"/>
            <w:szCs w:val="20"/>
          </w:rPr>
          <w:t xml:space="preserve"> a = 5;</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21" w:author="Unknown"/>
          <w:rFonts w:ascii="Consolas" w:eastAsia="Times New Roman" w:hAnsi="Consolas" w:cs="Consolas"/>
          <w:sz w:val="20"/>
          <w:szCs w:val="20"/>
        </w:rPr>
      </w:pPr>
      <w:ins w:id="22" w:author="Unknown">
        <w:r w:rsidRPr="00C6161B">
          <w:rPr>
            <w:rFonts w:ascii="Consolas" w:eastAsia="Times New Roman" w:hAnsi="Consolas" w:cs="Consolas"/>
            <w:sz w:val="20"/>
            <w:szCs w:val="20"/>
          </w:rPr>
          <w:lastRenderedPageBreak/>
          <w:t>a += 5; //a = a+5;</w:t>
        </w:r>
      </w:ins>
    </w:p>
    <w:p w:rsidR="00C6161B" w:rsidRPr="00C6161B" w:rsidRDefault="00C6161B" w:rsidP="00C6161B">
      <w:pPr>
        <w:spacing w:after="0" w:line="240" w:lineRule="auto"/>
        <w:ind w:left="489"/>
        <w:textAlignment w:val="baseline"/>
        <w:rPr>
          <w:ins w:id="23" w:author="Unknown"/>
          <w:rFonts w:ascii="Arial" w:eastAsia="Times New Roman" w:hAnsi="Arial" w:cs="Arial"/>
        </w:rPr>
      </w:pPr>
      <w:proofErr w:type="spellStart"/>
      <w:ins w:id="24" w:author="Unknown">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ins>
    </w:p>
    <w:p w:rsidR="00C6161B" w:rsidRPr="00C6161B" w:rsidRDefault="00C6161B" w:rsidP="00C6161B">
      <w:pPr>
        <w:spacing w:after="0" w:line="240" w:lineRule="auto"/>
        <w:ind w:left="489"/>
        <w:textAlignment w:val="baseline"/>
        <w:rPr>
          <w:ins w:id="25" w:author="Unknown"/>
          <w:rFonts w:ascii="Arial" w:eastAsia="Times New Roman" w:hAnsi="Arial" w:cs="Arial"/>
        </w:rPr>
      </w:pPr>
      <w:proofErr w:type="gramStart"/>
      <w:ins w:id="26" w:author="Unknown">
        <w:r w:rsidRPr="00C6161B">
          <w:rPr>
            <w:rFonts w:ascii="Material Icons" w:eastAsia="Times New Roman" w:hAnsi="Material Icons" w:cs="Arial"/>
            <w:color w:val="454545"/>
            <w:sz w:val="33"/>
            <w:szCs w:val="33"/>
            <w:bdr w:val="none" w:sz="0" w:space="0" w:color="auto" w:frame="1"/>
            <w:shd w:val="clear" w:color="auto" w:fill="FFFFFF"/>
          </w:rPr>
          <w:t>edit</w:t>
        </w:r>
        <w:proofErr w:type="gramEnd"/>
      </w:ins>
    </w:p>
    <w:p w:rsidR="00C6161B" w:rsidRPr="00C6161B" w:rsidRDefault="00C6161B" w:rsidP="00C6161B">
      <w:pPr>
        <w:spacing w:after="0" w:line="240" w:lineRule="auto"/>
        <w:ind w:left="489"/>
        <w:textAlignment w:val="baseline"/>
        <w:rPr>
          <w:ins w:id="27" w:author="Unknown"/>
          <w:rFonts w:ascii="Arial" w:eastAsia="Times New Roman" w:hAnsi="Arial" w:cs="Arial"/>
        </w:rPr>
      </w:pPr>
      <w:proofErr w:type="spellStart"/>
      <w:ins w:id="28" w:author="Unknown">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ins>
    </w:p>
    <w:p w:rsidR="00C6161B" w:rsidRPr="00C6161B" w:rsidRDefault="00C6161B" w:rsidP="00C6161B">
      <w:pPr>
        <w:spacing w:after="136" w:line="240" w:lineRule="auto"/>
        <w:ind w:left="489"/>
        <w:textAlignment w:val="baseline"/>
        <w:rPr>
          <w:ins w:id="29" w:author="Unknown"/>
          <w:rFonts w:ascii="Arial" w:eastAsia="Times New Roman" w:hAnsi="Arial" w:cs="Arial"/>
        </w:rPr>
      </w:pPr>
      <w:ins w:id="30" w:author="Unknown">
        <w:r w:rsidRPr="00C6161B">
          <w:rPr>
            <w:rFonts w:ascii="Material Icons" w:eastAsia="Times New Roman" w:hAnsi="Material Icons" w:cs="Arial"/>
            <w:color w:val="454545"/>
            <w:sz w:val="33"/>
            <w:szCs w:val="33"/>
            <w:bdr w:val="none" w:sz="0" w:space="0" w:color="auto" w:frame="1"/>
            <w:shd w:val="clear" w:color="auto" w:fill="FFFFFF"/>
          </w:rPr>
          <w:t>brightness_4</w:t>
        </w:r>
      </w:ins>
    </w:p>
    <w:tbl>
      <w:tblPr>
        <w:tblW w:w="8151" w:type="dxa"/>
        <w:tblInd w:w="489" w:type="dxa"/>
        <w:tblCellMar>
          <w:left w:w="0" w:type="dxa"/>
          <w:right w:w="0" w:type="dxa"/>
        </w:tblCellMar>
        <w:tblLook w:val="04A0"/>
      </w:tblPr>
      <w:tblGrid>
        <w:gridCol w:w="8151"/>
      </w:tblGrid>
      <w:tr w:rsidR="00C6161B" w:rsidRPr="00C6161B" w:rsidTr="00C6161B">
        <w:tc>
          <w:tcPr>
            <w:tcW w:w="8151"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assignment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a = 20, b = 10, c, d, e = 10, f = 4, g = 9;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simple assignment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c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System.out.println("Value of c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c);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This following statement would throw an exception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as value of right operand must be </w:t>
            </w:r>
            <w:proofErr w:type="spellStart"/>
            <w:r w:rsidRPr="00C6161B">
              <w:rPr>
                <w:rFonts w:ascii="Courier New" w:eastAsia="Times New Roman" w:hAnsi="Courier New" w:cs="Courier New"/>
                <w:sz w:val="20"/>
              </w:rPr>
              <w:t>initialised</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before assignment, and the program would not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compile.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c = 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instead of below </w:t>
            </w:r>
            <w:proofErr w:type="spellStart"/>
            <w:r w:rsidRPr="00C6161B">
              <w:rPr>
                <w:rFonts w:ascii="Courier New" w:eastAsia="Times New Roman" w:hAnsi="Courier New" w:cs="Courier New"/>
                <w:sz w:val="20"/>
              </w:rPr>
              <w:t>statements,shorthand</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assignment operators can be used to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provide same functionality.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a = a + 1;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b = b - 1;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e = e *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f = f /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w:t>
            </w:r>
            <w:proofErr w:type="spellStart"/>
            <w:r w:rsidRPr="00C6161B">
              <w:rPr>
                <w:rFonts w:ascii="Courier New" w:eastAsia="Times New Roman" w:hAnsi="Courier New" w:cs="Courier New"/>
                <w:sz w:val="20"/>
              </w:rPr>
              <w:t>a,b,e,f</w:t>
            </w:r>
            <w:proofErr w:type="spellEnd"/>
            <w:r w:rsidRPr="00C6161B">
              <w:rPr>
                <w:rFonts w:ascii="Courier New" w:eastAsia="Times New Roman" w:hAnsi="Courier New" w:cs="Courier New"/>
                <w:sz w:val="20"/>
              </w:rPr>
              <w:t xml:space="preserve">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a +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 b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e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f);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a = a - 1;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b = b + 1;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e = e /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f = f *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shorthand assignment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a += 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b -= 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e *=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f /=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w:t>
            </w:r>
            <w:proofErr w:type="spellStart"/>
            <w:r w:rsidRPr="00C6161B">
              <w:rPr>
                <w:rFonts w:ascii="Courier New" w:eastAsia="Times New Roman" w:hAnsi="Courier New" w:cs="Courier New"/>
                <w:sz w:val="20"/>
              </w:rPr>
              <w:t>a,b,e,f</w:t>
            </w:r>
            <w:proofErr w:type="spellEnd"/>
            <w:r w:rsidRPr="00C6161B">
              <w:rPr>
                <w:rFonts w:ascii="Courier New" w:eastAsia="Times New Roman" w:hAnsi="Courier New" w:cs="Courier New"/>
                <w:sz w:val="20"/>
              </w:rPr>
              <w:t xml:space="preserve"> (using shorthand operators)=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a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b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e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f);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ins w:id="31" w:author="Unknown"/>
          <w:rFonts w:ascii="Arial" w:eastAsia="Times New Roman" w:hAnsi="Arial" w:cs="Arial"/>
        </w:rPr>
      </w:pPr>
      <w:proofErr w:type="gramStart"/>
      <w:ins w:id="32" w:author="Unknown">
        <w:r w:rsidRPr="00C6161B">
          <w:rPr>
            <w:rFonts w:ascii="Arial" w:eastAsia="Times New Roman" w:hAnsi="Arial" w:cs="Arial"/>
            <w:b/>
            <w:bCs/>
          </w:rPr>
          <w:t>Output :</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33" w:author="Unknown"/>
          <w:rFonts w:ascii="Consolas" w:eastAsia="Times New Roman" w:hAnsi="Consolas" w:cs="Consolas"/>
          <w:sz w:val="20"/>
          <w:szCs w:val="20"/>
        </w:rPr>
      </w:pPr>
      <w:ins w:id="34" w:author="Unknown">
        <w:r w:rsidRPr="00C6161B">
          <w:rPr>
            <w:rFonts w:ascii="Consolas" w:eastAsia="Times New Roman" w:hAnsi="Consolas" w:cs="Consolas"/>
            <w:sz w:val="20"/>
            <w:szCs w:val="20"/>
          </w:rPr>
          <w:t>Value of c =10</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35" w:author="Unknown"/>
          <w:rFonts w:ascii="Consolas" w:eastAsia="Times New Roman" w:hAnsi="Consolas" w:cs="Consolas"/>
          <w:sz w:val="20"/>
          <w:szCs w:val="20"/>
        </w:rPr>
      </w:pPr>
      <w:proofErr w:type="spellStart"/>
      <w:proofErr w:type="gramStart"/>
      <w:ins w:id="36" w:author="Unknown">
        <w:r w:rsidRPr="00C6161B">
          <w:rPr>
            <w:rFonts w:ascii="Consolas" w:eastAsia="Times New Roman" w:hAnsi="Consolas" w:cs="Consolas"/>
            <w:sz w:val="20"/>
            <w:szCs w:val="20"/>
          </w:rPr>
          <w:t>a,</w:t>
        </w:r>
        <w:proofErr w:type="gramEnd"/>
        <w:r w:rsidRPr="00C6161B">
          <w:rPr>
            <w:rFonts w:ascii="Consolas" w:eastAsia="Times New Roman" w:hAnsi="Consolas" w:cs="Consolas"/>
            <w:sz w:val="20"/>
            <w:szCs w:val="20"/>
          </w:rPr>
          <w:t>b,e,f</w:t>
        </w:r>
        <w:proofErr w:type="spellEnd"/>
        <w:r w:rsidRPr="00C6161B">
          <w:rPr>
            <w:rFonts w:ascii="Consolas" w:eastAsia="Times New Roman" w:hAnsi="Consolas" w:cs="Consolas"/>
            <w:sz w:val="20"/>
            <w:szCs w:val="20"/>
          </w:rPr>
          <w:t xml:space="preserve"> = 21,9,20,2</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37" w:author="Unknown"/>
          <w:rFonts w:ascii="Consolas" w:eastAsia="Times New Roman" w:hAnsi="Consolas" w:cs="Consolas"/>
          <w:sz w:val="20"/>
          <w:szCs w:val="20"/>
        </w:rPr>
      </w:pPr>
      <w:proofErr w:type="spellStart"/>
      <w:proofErr w:type="gramStart"/>
      <w:ins w:id="38" w:author="Unknown">
        <w:r w:rsidRPr="00C6161B">
          <w:rPr>
            <w:rFonts w:ascii="Consolas" w:eastAsia="Times New Roman" w:hAnsi="Consolas" w:cs="Consolas"/>
            <w:sz w:val="20"/>
            <w:szCs w:val="20"/>
          </w:rPr>
          <w:lastRenderedPageBreak/>
          <w:t>a,</w:t>
        </w:r>
        <w:proofErr w:type="gramEnd"/>
        <w:r w:rsidRPr="00C6161B">
          <w:rPr>
            <w:rFonts w:ascii="Consolas" w:eastAsia="Times New Roman" w:hAnsi="Consolas" w:cs="Consolas"/>
            <w:sz w:val="20"/>
            <w:szCs w:val="20"/>
          </w:rPr>
          <w:t>b,e,f</w:t>
        </w:r>
        <w:proofErr w:type="spellEnd"/>
        <w:r w:rsidRPr="00C6161B">
          <w:rPr>
            <w:rFonts w:ascii="Consolas" w:eastAsia="Times New Roman" w:hAnsi="Consolas" w:cs="Consolas"/>
            <w:sz w:val="20"/>
            <w:szCs w:val="20"/>
          </w:rPr>
          <w:t xml:space="preserve"> (using shorthand operators)= 21,9,20,2</w:t>
        </w:r>
      </w:ins>
    </w:p>
    <w:p w:rsidR="00C6161B" w:rsidRPr="00C6161B" w:rsidRDefault="00C6161B" w:rsidP="00C6161B">
      <w:pPr>
        <w:numPr>
          <w:ilvl w:val="0"/>
          <w:numId w:val="2"/>
        </w:numPr>
        <w:spacing w:after="0" w:line="240" w:lineRule="auto"/>
        <w:ind w:left="489"/>
        <w:textAlignment w:val="baseline"/>
        <w:rPr>
          <w:ins w:id="39" w:author="Unknown"/>
          <w:rFonts w:ascii="Arial" w:eastAsia="Times New Roman" w:hAnsi="Arial" w:cs="Arial"/>
        </w:rPr>
      </w:pPr>
      <w:bookmarkStart w:id="40" w:name="Relational_Operators"/>
      <w:bookmarkEnd w:id="40"/>
      <w:ins w:id="41" w:author="Unknown">
        <w:r w:rsidRPr="00C6161B">
          <w:rPr>
            <w:rFonts w:ascii="Arial" w:eastAsia="Times New Roman" w:hAnsi="Arial" w:cs="Arial"/>
            <w:b/>
            <w:bCs/>
          </w:rPr>
          <w:t xml:space="preserve">Relational </w:t>
        </w:r>
        <w:proofErr w:type="gramStart"/>
        <w:r w:rsidRPr="00C6161B">
          <w:rPr>
            <w:rFonts w:ascii="Arial" w:eastAsia="Times New Roman" w:hAnsi="Arial" w:cs="Arial"/>
            <w:b/>
            <w:bCs/>
          </w:rPr>
          <w:t>Operators :</w:t>
        </w:r>
        <w:proofErr w:type="gramEnd"/>
        <w:r w:rsidRPr="00C6161B">
          <w:rPr>
            <w:rFonts w:ascii="Arial" w:eastAsia="Times New Roman" w:hAnsi="Arial" w:cs="Arial"/>
          </w:rPr>
          <w:t xml:space="preserve"> These operators are used to check for relations like equality, greater than, less than. They return </w:t>
        </w:r>
        <w:proofErr w:type="spellStart"/>
        <w:proofErr w:type="gramStart"/>
        <w:r w:rsidRPr="00C6161B">
          <w:rPr>
            <w:rFonts w:ascii="Arial" w:eastAsia="Times New Roman" w:hAnsi="Arial" w:cs="Arial"/>
          </w:rPr>
          <w:t>boolean</w:t>
        </w:r>
        <w:proofErr w:type="spellEnd"/>
        <w:proofErr w:type="gramEnd"/>
        <w:r w:rsidRPr="00C6161B">
          <w:rPr>
            <w:rFonts w:ascii="Arial" w:eastAsia="Times New Roman" w:hAnsi="Arial" w:cs="Arial"/>
          </w:rPr>
          <w:t xml:space="preserve"> result after the comparison and are extensively used in looping statements as well as conditional if else statements. General format is,</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9"/>
        <w:textAlignment w:val="baseline"/>
        <w:rPr>
          <w:ins w:id="42" w:author="Unknown"/>
          <w:rFonts w:ascii="Consolas" w:eastAsia="Times New Roman" w:hAnsi="Consolas" w:cs="Consolas"/>
          <w:sz w:val="20"/>
          <w:szCs w:val="20"/>
        </w:rPr>
      </w:pPr>
      <w:proofErr w:type="gramStart"/>
      <w:ins w:id="43" w:author="Unknown">
        <w:r w:rsidRPr="00C6161B">
          <w:rPr>
            <w:rFonts w:ascii="Consolas" w:eastAsia="Times New Roman" w:hAnsi="Consolas" w:cs="Consolas"/>
            <w:sz w:val="20"/>
            <w:szCs w:val="20"/>
          </w:rPr>
          <w:t>variable</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b/>
            <w:bCs/>
            <w:sz w:val="20"/>
            <w:szCs w:val="20"/>
          </w:rPr>
          <w:t>relation_operator</w:t>
        </w:r>
        <w:proofErr w:type="spellEnd"/>
        <w:r w:rsidRPr="00C6161B">
          <w:rPr>
            <w:rFonts w:ascii="Consolas" w:eastAsia="Times New Roman" w:hAnsi="Consolas" w:cs="Consolas"/>
            <w:sz w:val="20"/>
            <w:szCs w:val="20"/>
          </w:rPr>
          <w:t xml:space="preserve"> value </w:t>
        </w:r>
      </w:ins>
    </w:p>
    <w:p w:rsidR="00C6161B" w:rsidRPr="00C6161B" w:rsidRDefault="00C6161B" w:rsidP="00C6161B">
      <w:pPr>
        <w:spacing w:after="136" w:line="240" w:lineRule="auto"/>
        <w:ind w:left="489"/>
        <w:textAlignment w:val="baseline"/>
        <w:rPr>
          <w:ins w:id="44" w:author="Unknown"/>
          <w:rFonts w:ascii="Arial" w:eastAsia="Times New Roman" w:hAnsi="Arial" w:cs="Arial"/>
        </w:rPr>
      </w:pPr>
      <w:ins w:id="45" w:author="Unknown">
        <w:r w:rsidRPr="00C6161B">
          <w:rPr>
            <w:rFonts w:ascii="Arial" w:eastAsia="Times New Roman" w:hAnsi="Arial" w:cs="Arial"/>
          </w:rPr>
          <w:t xml:space="preserve">Some of the relational </w:t>
        </w:r>
        <w:proofErr w:type="gramStart"/>
        <w:r w:rsidRPr="00C6161B">
          <w:rPr>
            <w:rFonts w:ascii="Arial" w:eastAsia="Times New Roman" w:hAnsi="Arial" w:cs="Arial"/>
          </w:rPr>
          <w:t>operators</w:t>
        </w:r>
        <w:proofErr w:type="gramEnd"/>
        <w:r w:rsidRPr="00C6161B">
          <w:rPr>
            <w:rFonts w:ascii="Arial" w:eastAsia="Times New Roman" w:hAnsi="Arial" w:cs="Arial"/>
          </w:rPr>
          <w:t xml:space="preserve"> are-</w:t>
        </w:r>
      </w:ins>
    </w:p>
    <w:p w:rsidR="00C6161B" w:rsidRPr="00C6161B" w:rsidRDefault="00C6161B" w:rsidP="00C6161B">
      <w:pPr>
        <w:numPr>
          <w:ilvl w:val="1"/>
          <w:numId w:val="2"/>
        </w:numPr>
        <w:spacing w:after="0" w:line="240" w:lineRule="auto"/>
        <w:ind w:left="978"/>
        <w:textAlignment w:val="baseline"/>
        <w:rPr>
          <w:ins w:id="46" w:author="Unknown"/>
          <w:rFonts w:ascii="Arial" w:eastAsia="Times New Roman" w:hAnsi="Arial" w:cs="Arial"/>
        </w:rPr>
      </w:pPr>
      <w:ins w:id="47" w:author="Unknown">
        <w:r w:rsidRPr="00C6161B">
          <w:rPr>
            <w:rFonts w:ascii="Arial" w:eastAsia="Times New Roman" w:hAnsi="Arial" w:cs="Arial"/>
            <w:b/>
            <w:bCs/>
          </w:rPr>
          <w:t>=</w:t>
        </w:r>
        <w:proofErr w:type="gramStart"/>
        <w:r w:rsidRPr="00C6161B">
          <w:rPr>
            <w:rFonts w:ascii="Arial" w:eastAsia="Times New Roman" w:hAnsi="Arial" w:cs="Arial"/>
            <w:b/>
            <w:bCs/>
          </w:rPr>
          <w:t>= ,</w:t>
        </w:r>
        <w:proofErr w:type="gramEnd"/>
        <w:r w:rsidRPr="00C6161B">
          <w:rPr>
            <w:rFonts w:ascii="Arial" w:eastAsia="Times New Roman" w:hAnsi="Arial" w:cs="Arial"/>
            <w:b/>
            <w:bCs/>
          </w:rPr>
          <w:t xml:space="preserve"> Equal to : </w:t>
        </w:r>
        <w:r w:rsidRPr="00C6161B">
          <w:rPr>
            <w:rFonts w:ascii="Arial" w:eastAsia="Times New Roman" w:hAnsi="Arial" w:cs="Arial"/>
          </w:rPr>
          <w:t>returns true of left hand side is equal to right hand side.</w:t>
        </w:r>
      </w:ins>
    </w:p>
    <w:p w:rsidR="00C6161B" w:rsidRPr="00C6161B" w:rsidRDefault="00C6161B" w:rsidP="00C6161B">
      <w:pPr>
        <w:numPr>
          <w:ilvl w:val="1"/>
          <w:numId w:val="2"/>
        </w:numPr>
        <w:spacing w:after="0" w:line="240" w:lineRule="auto"/>
        <w:ind w:left="978"/>
        <w:textAlignment w:val="baseline"/>
        <w:rPr>
          <w:ins w:id="48" w:author="Unknown"/>
          <w:rFonts w:ascii="Arial" w:eastAsia="Times New Roman" w:hAnsi="Arial" w:cs="Arial"/>
        </w:rPr>
      </w:pPr>
      <w:ins w:id="49" w:author="Unknown">
        <w:r w:rsidRPr="00C6161B">
          <w:rPr>
            <w:rFonts w:ascii="Arial" w:eastAsia="Times New Roman" w:hAnsi="Arial" w:cs="Arial"/>
            <w:b/>
            <w:bCs/>
          </w:rPr>
          <w:t>!</w:t>
        </w:r>
        <w:proofErr w:type="gramStart"/>
        <w:r w:rsidRPr="00C6161B">
          <w:rPr>
            <w:rFonts w:ascii="Arial" w:eastAsia="Times New Roman" w:hAnsi="Arial" w:cs="Arial"/>
            <w:b/>
            <w:bCs/>
          </w:rPr>
          <w:t>= ,</w:t>
        </w:r>
        <w:proofErr w:type="gramEnd"/>
        <w:r w:rsidRPr="00C6161B">
          <w:rPr>
            <w:rFonts w:ascii="Arial" w:eastAsia="Times New Roman" w:hAnsi="Arial" w:cs="Arial"/>
            <w:b/>
            <w:bCs/>
          </w:rPr>
          <w:t xml:space="preserve"> Not Equal to : </w:t>
        </w:r>
        <w:r w:rsidRPr="00C6161B">
          <w:rPr>
            <w:rFonts w:ascii="Arial" w:eastAsia="Times New Roman" w:hAnsi="Arial" w:cs="Arial"/>
          </w:rPr>
          <w:t>returns true of left hand side is not equal to right hand side.</w:t>
        </w:r>
      </w:ins>
    </w:p>
    <w:p w:rsidR="00C6161B" w:rsidRPr="00C6161B" w:rsidRDefault="00C6161B" w:rsidP="00C6161B">
      <w:pPr>
        <w:numPr>
          <w:ilvl w:val="1"/>
          <w:numId w:val="2"/>
        </w:numPr>
        <w:spacing w:after="0" w:line="240" w:lineRule="auto"/>
        <w:ind w:left="978"/>
        <w:textAlignment w:val="baseline"/>
        <w:rPr>
          <w:ins w:id="50" w:author="Unknown"/>
          <w:rFonts w:ascii="Arial" w:eastAsia="Times New Roman" w:hAnsi="Arial" w:cs="Arial"/>
        </w:rPr>
      </w:pPr>
      <w:proofErr w:type="gramStart"/>
      <w:ins w:id="51" w:author="Unknown">
        <w:r w:rsidRPr="00C6161B">
          <w:rPr>
            <w:rFonts w:ascii="Arial" w:eastAsia="Times New Roman" w:hAnsi="Arial" w:cs="Arial"/>
            <w:b/>
            <w:bCs/>
          </w:rPr>
          <w:t>&lt; ,</w:t>
        </w:r>
        <w:proofErr w:type="gramEnd"/>
        <w:r w:rsidRPr="00C6161B">
          <w:rPr>
            <w:rFonts w:ascii="Arial" w:eastAsia="Times New Roman" w:hAnsi="Arial" w:cs="Arial"/>
            <w:b/>
            <w:bCs/>
          </w:rPr>
          <w:t xml:space="preserve"> less than : </w:t>
        </w:r>
        <w:r w:rsidRPr="00C6161B">
          <w:rPr>
            <w:rFonts w:ascii="Arial" w:eastAsia="Times New Roman" w:hAnsi="Arial" w:cs="Arial"/>
          </w:rPr>
          <w:t>returns true of left hand side is less than right hand side.</w:t>
        </w:r>
      </w:ins>
    </w:p>
    <w:p w:rsidR="00C6161B" w:rsidRPr="00C6161B" w:rsidRDefault="00C6161B" w:rsidP="00C6161B">
      <w:pPr>
        <w:numPr>
          <w:ilvl w:val="1"/>
          <w:numId w:val="2"/>
        </w:numPr>
        <w:spacing w:after="0" w:line="240" w:lineRule="auto"/>
        <w:ind w:left="978"/>
        <w:textAlignment w:val="baseline"/>
        <w:rPr>
          <w:ins w:id="52" w:author="Unknown"/>
          <w:rFonts w:ascii="Arial" w:eastAsia="Times New Roman" w:hAnsi="Arial" w:cs="Arial"/>
        </w:rPr>
      </w:pPr>
      <w:ins w:id="53" w:author="Unknown">
        <w:r w:rsidRPr="00C6161B">
          <w:rPr>
            <w:rFonts w:ascii="Arial" w:eastAsia="Times New Roman" w:hAnsi="Arial" w:cs="Arial"/>
            <w:b/>
            <w:bCs/>
          </w:rPr>
          <w:t>&lt;</w:t>
        </w:r>
        <w:proofErr w:type="gramStart"/>
        <w:r w:rsidRPr="00C6161B">
          <w:rPr>
            <w:rFonts w:ascii="Arial" w:eastAsia="Times New Roman" w:hAnsi="Arial" w:cs="Arial"/>
            <w:b/>
            <w:bCs/>
          </w:rPr>
          <w:t>= ,</w:t>
        </w:r>
        <w:proofErr w:type="gramEnd"/>
        <w:r w:rsidRPr="00C6161B">
          <w:rPr>
            <w:rFonts w:ascii="Arial" w:eastAsia="Times New Roman" w:hAnsi="Arial" w:cs="Arial"/>
            <w:b/>
            <w:bCs/>
          </w:rPr>
          <w:t xml:space="preserve"> less than or equal to : </w:t>
        </w:r>
        <w:r w:rsidRPr="00C6161B">
          <w:rPr>
            <w:rFonts w:ascii="Arial" w:eastAsia="Times New Roman" w:hAnsi="Arial" w:cs="Arial"/>
          </w:rPr>
          <w:t>returns true of left hand side is less than or equal to right hand side.</w:t>
        </w:r>
      </w:ins>
    </w:p>
    <w:p w:rsidR="00C6161B" w:rsidRPr="00C6161B" w:rsidRDefault="00C6161B" w:rsidP="00C6161B">
      <w:pPr>
        <w:numPr>
          <w:ilvl w:val="1"/>
          <w:numId w:val="2"/>
        </w:numPr>
        <w:spacing w:after="0" w:line="240" w:lineRule="auto"/>
        <w:ind w:left="978"/>
        <w:textAlignment w:val="baseline"/>
        <w:rPr>
          <w:ins w:id="54" w:author="Unknown"/>
          <w:rFonts w:ascii="Arial" w:eastAsia="Times New Roman" w:hAnsi="Arial" w:cs="Arial"/>
        </w:rPr>
      </w:pPr>
      <w:proofErr w:type="gramStart"/>
      <w:ins w:id="55" w:author="Unknown">
        <w:r w:rsidRPr="00C6161B">
          <w:rPr>
            <w:rFonts w:ascii="Arial" w:eastAsia="Times New Roman" w:hAnsi="Arial" w:cs="Arial"/>
            <w:b/>
            <w:bCs/>
          </w:rPr>
          <w:t>&gt; ,</w:t>
        </w:r>
        <w:proofErr w:type="gramEnd"/>
        <w:r w:rsidRPr="00C6161B">
          <w:rPr>
            <w:rFonts w:ascii="Arial" w:eastAsia="Times New Roman" w:hAnsi="Arial" w:cs="Arial"/>
            <w:b/>
            <w:bCs/>
          </w:rPr>
          <w:t xml:space="preserve"> Greater than : </w:t>
        </w:r>
        <w:r w:rsidRPr="00C6161B">
          <w:rPr>
            <w:rFonts w:ascii="Arial" w:eastAsia="Times New Roman" w:hAnsi="Arial" w:cs="Arial"/>
          </w:rPr>
          <w:t>returns true of left hand side is greater than right hand side.</w:t>
        </w:r>
      </w:ins>
    </w:p>
    <w:p w:rsidR="00C6161B" w:rsidRPr="00C6161B" w:rsidRDefault="00C6161B" w:rsidP="00C6161B">
      <w:pPr>
        <w:numPr>
          <w:ilvl w:val="1"/>
          <w:numId w:val="2"/>
        </w:numPr>
        <w:spacing w:after="0" w:line="240" w:lineRule="auto"/>
        <w:ind w:left="978"/>
        <w:textAlignment w:val="baseline"/>
        <w:rPr>
          <w:ins w:id="56" w:author="Unknown"/>
          <w:rFonts w:ascii="Arial" w:eastAsia="Times New Roman" w:hAnsi="Arial" w:cs="Arial"/>
        </w:rPr>
      </w:pPr>
      <w:ins w:id="57" w:author="Unknown">
        <w:r w:rsidRPr="00C6161B">
          <w:rPr>
            <w:rFonts w:ascii="Arial" w:eastAsia="Times New Roman" w:hAnsi="Arial" w:cs="Arial"/>
            <w:b/>
            <w:bCs/>
          </w:rPr>
          <w:t>&gt;</w:t>
        </w:r>
        <w:proofErr w:type="gramStart"/>
        <w:r w:rsidRPr="00C6161B">
          <w:rPr>
            <w:rFonts w:ascii="Arial" w:eastAsia="Times New Roman" w:hAnsi="Arial" w:cs="Arial"/>
            <w:b/>
            <w:bCs/>
          </w:rPr>
          <w:t>= ,</w:t>
        </w:r>
        <w:proofErr w:type="gramEnd"/>
        <w:r w:rsidRPr="00C6161B">
          <w:rPr>
            <w:rFonts w:ascii="Arial" w:eastAsia="Times New Roman" w:hAnsi="Arial" w:cs="Arial"/>
            <w:b/>
            <w:bCs/>
          </w:rPr>
          <w:t xml:space="preserve"> Greater than or equal to: </w:t>
        </w:r>
        <w:r w:rsidRPr="00C6161B">
          <w:rPr>
            <w:rFonts w:ascii="Arial" w:eastAsia="Times New Roman" w:hAnsi="Arial" w:cs="Arial"/>
          </w:rPr>
          <w:t>returns true of left hand side is greater than or equal to right hand side.</w:t>
        </w:r>
      </w:ins>
    </w:p>
    <w:p w:rsidR="00C6161B" w:rsidRPr="00C6161B" w:rsidRDefault="00C6161B" w:rsidP="00C6161B">
      <w:pPr>
        <w:spacing w:after="0" w:line="240" w:lineRule="auto"/>
        <w:ind w:left="489"/>
        <w:textAlignment w:val="baseline"/>
        <w:rPr>
          <w:ins w:id="58" w:author="Unknown"/>
          <w:rFonts w:ascii="Arial" w:eastAsia="Times New Roman" w:hAnsi="Arial" w:cs="Arial"/>
        </w:rPr>
      </w:pPr>
      <w:proofErr w:type="spellStart"/>
      <w:ins w:id="59" w:author="Unknown">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ins>
    </w:p>
    <w:p w:rsidR="00C6161B" w:rsidRPr="00C6161B" w:rsidRDefault="00C6161B" w:rsidP="00C6161B">
      <w:pPr>
        <w:spacing w:after="0" w:line="240" w:lineRule="auto"/>
        <w:ind w:left="489"/>
        <w:textAlignment w:val="baseline"/>
        <w:rPr>
          <w:ins w:id="60" w:author="Unknown"/>
          <w:rFonts w:ascii="Arial" w:eastAsia="Times New Roman" w:hAnsi="Arial" w:cs="Arial"/>
        </w:rPr>
      </w:pPr>
      <w:proofErr w:type="gramStart"/>
      <w:ins w:id="61" w:author="Unknown">
        <w:r w:rsidRPr="00C6161B">
          <w:rPr>
            <w:rFonts w:ascii="Material Icons" w:eastAsia="Times New Roman" w:hAnsi="Material Icons" w:cs="Arial"/>
            <w:color w:val="454545"/>
            <w:sz w:val="33"/>
            <w:szCs w:val="33"/>
            <w:bdr w:val="none" w:sz="0" w:space="0" w:color="auto" w:frame="1"/>
            <w:shd w:val="clear" w:color="auto" w:fill="FFFFFF"/>
          </w:rPr>
          <w:t>edit</w:t>
        </w:r>
        <w:proofErr w:type="gramEnd"/>
      </w:ins>
    </w:p>
    <w:p w:rsidR="00C6161B" w:rsidRPr="00C6161B" w:rsidRDefault="00C6161B" w:rsidP="00C6161B">
      <w:pPr>
        <w:spacing w:after="0" w:line="240" w:lineRule="auto"/>
        <w:ind w:left="489"/>
        <w:textAlignment w:val="baseline"/>
        <w:rPr>
          <w:ins w:id="62" w:author="Unknown"/>
          <w:rFonts w:ascii="Arial" w:eastAsia="Times New Roman" w:hAnsi="Arial" w:cs="Arial"/>
        </w:rPr>
      </w:pPr>
      <w:proofErr w:type="spellStart"/>
      <w:ins w:id="63" w:author="Unknown">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ins>
    </w:p>
    <w:p w:rsidR="00C6161B" w:rsidRPr="00C6161B" w:rsidRDefault="00C6161B" w:rsidP="00C6161B">
      <w:pPr>
        <w:spacing w:after="136" w:line="240" w:lineRule="auto"/>
        <w:ind w:left="489"/>
        <w:textAlignment w:val="baseline"/>
        <w:rPr>
          <w:ins w:id="64" w:author="Unknown"/>
          <w:rFonts w:ascii="Arial" w:eastAsia="Times New Roman" w:hAnsi="Arial" w:cs="Arial"/>
        </w:rPr>
      </w:pPr>
      <w:ins w:id="65" w:author="Unknown">
        <w:r w:rsidRPr="00C6161B">
          <w:rPr>
            <w:rFonts w:ascii="Material Icons" w:eastAsia="Times New Roman" w:hAnsi="Material Icons" w:cs="Arial"/>
            <w:color w:val="454545"/>
            <w:sz w:val="33"/>
            <w:szCs w:val="33"/>
            <w:bdr w:val="none" w:sz="0" w:space="0" w:color="auto" w:frame="1"/>
            <w:shd w:val="clear" w:color="auto" w:fill="FFFFFF"/>
          </w:rPr>
          <w:t>brightness_4</w:t>
        </w:r>
      </w:ins>
    </w:p>
    <w:tbl>
      <w:tblPr>
        <w:tblW w:w="8260" w:type="dxa"/>
        <w:tblInd w:w="489" w:type="dxa"/>
        <w:tblCellMar>
          <w:left w:w="0" w:type="dxa"/>
          <w:right w:w="0" w:type="dxa"/>
        </w:tblCellMar>
        <w:tblLook w:val="04A0"/>
      </w:tblPr>
      <w:tblGrid>
        <w:gridCol w:w="8260"/>
      </w:tblGrid>
      <w:tr w:rsidR="00C6161B" w:rsidRPr="00C6161B" w:rsidTr="00C6161B">
        <w:tc>
          <w:tcPr>
            <w:tcW w:w="8260"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relational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a = 20, b = 10;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String x = "Thank", y = "Thank";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proofErr w:type="spellStart"/>
            <w:r w:rsidRPr="00C6161B">
              <w:rPr>
                <w:rFonts w:ascii="Courier New" w:eastAsia="Times New Roman" w:hAnsi="Courier New" w:cs="Courier New"/>
                <w:sz w:val="20"/>
              </w:rPr>
              <w:t>ar</w:t>
            </w:r>
            <w:proofErr w:type="spellEnd"/>
            <w:r w:rsidRPr="00C6161B">
              <w:rPr>
                <w:rFonts w:ascii="Courier New" w:eastAsia="Times New Roman" w:hAnsi="Courier New" w:cs="Courier New"/>
                <w:sz w:val="20"/>
              </w:rPr>
              <w:t>[] = { 1, 2, 3</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proofErr w:type="spellStart"/>
            <w:r w:rsidRPr="00C6161B">
              <w:rPr>
                <w:rFonts w:ascii="Courier New" w:eastAsia="Times New Roman" w:hAnsi="Courier New" w:cs="Courier New"/>
                <w:sz w:val="20"/>
              </w:rPr>
              <w:t>br</w:t>
            </w:r>
            <w:proofErr w:type="spellEnd"/>
            <w:r w:rsidRPr="00C6161B">
              <w:rPr>
                <w:rFonts w:ascii="Courier New" w:eastAsia="Times New Roman" w:hAnsi="Courier New" w:cs="Courier New"/>
                <w:sz w:val="20"/>
              </w:rPr>
              <w:t>[] = { 1, 2, 3</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proofErr w:type="spellStart"/>
            <w:r w:rsidRPr="00C6161B">
              <w:rPr>
                <w:rFonts w:ascii="Courier New" w:eastAsia="Times New Roman" w:hAnsi="Courier New" w:cs="Courier New"/>
                <w:sz w:val="20"/>
              </w:rPr>
              <w:t>boolean</w:t>
            </w:r>
            <w:proofErr w:type="spellEnd"/>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condition = true;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//various conditional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 b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&lt; b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&lt;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&lt;= b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&lt;=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&gt; b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&gt;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&gt;= b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&gt;=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 b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Arrays cannot be compared with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relational operators because objects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store references not the value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System.out.println("x == y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w:t>
            </w:r>
            <w:proofErr w:type="spellStart"/>
            <w:r w:rsidRPr="00C6161B">
              <w:rPr>
                <w:rFonts w:ascii="Courier New" w:eastAsia="Times New Roman" w:hAnsi="Courier New" w:cs="Courier New"/>
                <w:sz w:val="20"/>
              </w:rPr>
              <w:t>ar</w:t>
            </w:r>
            <w:proofErr w:type="spellEnd"/>
            <w:r w:rsidRPr="00C6161B">
              <w:rPr>
                <w:rFonts w:ascii="Courier New" w:eastAsia="Times New Roman" w:hAnsi="Courier New" w:cs="Courier New"/>
                <w:sz w:val="20"/>
              </w:rPr>
              <w:t xml:space="preserve"> == </w:t>
            </w:r>
            <w:proofErr w:type="spellStart"/>
            <w:r w:rsidRPr="00C6161B">
              <w:rPr>
                <w:rFonts w:ascii="Courier New" w:eastAsia="Times New Roman" w:hAnsi="Courier New" w:cs="Courier New"/>
                <w:sz w:val="20"/>
              </w:rPr>
              <w:t>br</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System.out.println("condition==true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(condition == true));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ins w:id="66" w:author="Unknown"/>
          <w:rFonts w:ascii="Arial" w:eastAsia="Times New Roman" w:hAnsi="Arial" w:cs="Arial"/>
        </w:rPr>
      </w:pPr>
      <w:proofErr w:type="gramStart"/>
      <w:ins w:id="67" w:author="Unknown">
        <w:r w:rsidRPr="00C6161B">
          <w:rPr>
            <w:rFonts w:ascii="Arial" w:eastAsia="Times New Roman" w:hAnsi="Arial" w:cs="Arial"/>
            <w:b/>
            <w:bCs/>
          </w:rPr>
          <w:t>Output :</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68" w:author="Unknown"/>
          <w:rFonts w:ascii="Consolas" w:eastAsia="Times New Roman" w:hAnsi="Consolas" w:cs="Consolas"/>
          <w:sz w:val="20"/>
          <w:szCs w:val="20"/>
        </w:rPr>
      </w:pPr>
      <w:proofErr w:type="gramStart"/>
      <w:ins w:id="69" w:author="Unknown">
        <w:r w:rsidRPr="00C6161B">
          <w:rPr>
            <w:rFonts w:ascii="Consolas" w:eastAsia="Times New Roman" w:hAnsi="Consolas" w:cs="Consolas"/>
            <w:sz w:val="20"/>
            <w:szCs w:val="20"/>
          </w:rPr>
          <w:t>a</w:t>
        </w:r>
        <w:proofErr w:type="gramEnd"/>
        <w:r w:rsidRPr="00C6161B">
          <w:rPr>
            <w:rFonts w:ascii="Consolas" w:eastAsia="Times New Roman" w:hAnsi="Consolas" w:cs="Consolas"/>
            <w:sz w:val="20"/>
            <w:szCs w:val="20"/>
          </w:rPr>
          <w:t xml:space="preserve"> == b :false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70" w:author="Unknown"/>
          <w:rFonts w:ascii="Consolas" w:eastAsia="Times New Roman" w:hAnsi="Consolas" w:cs="Consolas"/>
          <w:sz w:val="20"/>
          <w:szCs w:val="20"/>
        </w:rPr>
      </w:pPr>
      <w:proofErr w:type="spellStart"/>
      <w:ins w:id="71" w:author="Unknown">
        <w:r w:rsidRPr="00C6161B">
          <w:rPr>
            <w:rFonts w:ascii="Consolas" w:eastAsia="Times New Roman" w:hAnsi="Consolas" w:cs="Consolas"/>
            <w:sz w:val="20"/>
            <w:szCs w:val="20"/>
          </w:rPr>
          <w:lastRenderedPageBreak/>
          <w:t>a</w:t>
        </w:r>
        <w:proofErr w:type="spellEnd"/>
        <w:r w:rsidRPr="00C6161B">
          <w:rPr>
            <w:rFonts w:ascii="Consolas" w:eastAsia="Times New Roman" w:hAnsi="Consolas" w:cs="Consolas"/>
            <w:sz w:val="20"/>
            <w:szCs w:val="20"/>
          </w:rPr>
          <w:t xml:space="preserve"> &lt; </w:t>
        </w:r>
        <w:proofErr w:type="gramStart"/>
        <w:r w:rsidRPr="00C6161B">
          <w:rPr>
            <w:rFonts w:ascii="Consolas" w:eastAsia="Times New Roman" w:hAnsi="Consolas" w:cs="Consolas"/>
            <w:sz w:val="20"/>
            <w:szCs w:val="20"/>
          </w:rPr>
          <w:t>b :false</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72" w:author="Unknown"/>
          <w:rFonts w:ascii="Consolas" w:eastAsia="Times New Roman" w:hAnsi="Consolas" w:cs="Consolas"/>
          <w:sz w:val="20"/>
          <w:szCs w:val="20"/>
        </w:rPr>
      </w:pPr>
      <w:proofErr w:type="spellStart"/>
      <w:ins w:id="73" w:author="Unknown">
        <w:r w:rsidRPr="00C6161B">
          <w:rPr>
            <w:rFonts w:ascii="Consolas" w:eastAsia="Times New Roman" w:hAnsi="Consolas" w:cs="Consolas"/>
            <w:sz w:val="20"/>
            <w:szCs w:val="20"/>
          </w:rPr>
          <w:t>a</w:t>
        </w:r>
        <w:proofErr w:type="spellEnd"/>
        <w:r w:rsidRPr="00C6161B">
          <w:rPr>
            <w:rFonts w:ascii="Consolas" w:eastAsia="Times New Roman" w:hAnsi="Consolas" w:cs="Consolas"/>
            <w:sz w:val="20"/>
            <w:szCs w:val="20"/>
          </w:rPr>
          <w:t xml:space="preserve"> &lt;= </w:t>
        </w:r>
        <w:proofErr w:type="gramStart"/>
        <w:r w:rsidRPr="00C6161B">
          <w:rPr>
            <w:rFonts w:ascii="Consolas" w:eastAsia="Times New Roman" w:hAnsi="Consolas" w:cs="Consolas"/>
            <w:sz w:val="20"/>
            <w:szCs w:val="20"/>
          </w:rPr>
          <w:t>b :false</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74" w:author="Unknown"/>
          <w:rFonts w:ascii="Consolas" w:eastAsia="Times New Roman" w:hAnsi="Consolas" w:cs="Consolas"/>
          <w:sz w:val="20"/>
          <w:szCs w:val="20"/>
        </w:rPr>
      </w:pPr>
      <w:ins w:id="75" w:author="Unknown">
        <w:r w:rsidRPr="00C6161B">
          <w:rPr>
            <w:rFonts w:ascii="Consolas" w:eastAsia="Times New Roman" w:hAnsi="Consolas" w:cs="Consolas"/>
            <w:sz w:val="20"/>
            <w:szCs w:val="20"/>
          </w:rPr>
          <w:t xml:space="preserve">a &gt; </w:t>
        </w:r>
        <w:proofErr w:type="gramStart"/>
        <w:r w:rsidRPr="00C6161B">
          <w:rPr>
            <w:rFonts w:ascii="Consolas" w:eastAsia="Times New Roman" w:hAnsi="Consolas" w:cs="Consolas"/>
            <w:sz w:val="20"/>
            <w:szCs w:val="20"/>
          </w:rPr>
          <w:t>b :true</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76" w:author="Unknown"/>
          <w:rFonts w:ascii="Consolas" w:eastAsia="Times New Roman" w:hAnsi="Consolas" w:cs="Consolas"/>
          <w:sz w:val="20"/>
          <w:szCs w:val="20"/>
        </w:rPr>
      </w:pPr>
      <w:ins w:id="77" w:author="Unknown">
        <w:r w:rsidRPr="00C6161B">
          <w:rPr>
            <w:rFonts w:ascii="Consolas" w:eastAsia="Times New Roman" w:hAnsi="Consolas" w:cs="Consolas"/>
            <w:sz w:val="20"/>
            <w:szCs w:val="20"/>
          </w:rPr>
          <w:t xml:space="preserve">a &gt;= </w:t>
        </w:r>
        <w:proofErr w:type="gramStart"/>
        <w:r w:rsidRPr="00C6161B">
          <w:rPr>
            <w:rFonts w:ascii="Consolas" w:eastAsia="Times New Roman" w:hAnsi="Consolas" w:cs="Consolas"/>
            <w:sz w:val="20"/>
            <w:szCs w:val="20"/>
          </w:rPr>
          <w:t>b :true</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78" w:author="Unknown"/>
          <w:rFonts w:ascii="Consolas" w:eastAsia="Times New Roman" w:hAnsi="Consolas" w:cs="Consolas"/>
          <w:sz w:val="20"/>
          <w:szCs w:val="20"/>
        </w:rPr>
      </w:pPr>
      <w:proofErr w:type="gramStart"/>
      <w:ins w:id="79" w:author="Unknown">
        <w:r w:rsidRPr="00C6161B">
          <w:rPr>
            <w:rFonts w:ascii="Consolas" w:eastAsia="Times New Roman" w:hAnsi="Consolas" w:cs="Consolas"/>
            <w:sz w:val="20"/>
            <w:szCs w:val="20"/>
          </w:rPr>
          <w:t>a !</w:t>
        </w:r>
        <w:proofErr w:type="gramEnd"/>
        <w:r w:rsidRPr="00C6161B">
          <w:rPr>
            <w:rFonts w:ascii="Consolas" w:eastAsia="Times New Roman" w:hAnsi="Consolas" w:cs="Consolas"/>
            <w:sz w:val="20"/>
            <w:szCs w:val="20"/>
          </w:rPr>
          <w:t>= b :true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80" w:author="Unknown"/>
          <w:rFonts w:ascii="Consolas" w:eastAsia="Times New Roman" w:hAnsi="Consolas" w:cs="Consolas"/>
          <w:sz w:val="20"/>
          <w:szCs w:val="20"/>
        </w:rPr>
      </w:pPr>
      <w:proofErr w:type="gramStart"/>
      <w:ins w:id="81" w:author="Unknown">
        <w:r w:rsidRPr="00C6161B">
          <w:rPr>
            <w:rFonts w:ascii="Consolas" w:eastAsia="Times New Roman" w:hAnsi="Consolas" w:cs="Consolas"/>
            <w:sz w:val="20"/>
            <w:szCs w:val="20"/>
          </w:rPr>
          <w:t>x</w:t>
        </w:r>
        <w:proofErr w:type="gramEnd"/>
        <w:r w:rsidRPr="00C6161B">
          <w:rPr>
            <w:rFonts w:ascii="Consolas" w:eastAsia="Times New Roman" w:hAnsi="Consolas" w:cs="Consolas"/>
            <w:sz w:val="20"/>
            <w:szCs w:val="20"/>
          </w:rPr>
          <w:t xml:space="preserve"> == y : false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82" w:author="Unknown"/>
          <w:rFonts w:ascii="Consolas" w:eastAsia="Times New Roman" w:hAnsi="Consolas" w:cs="Consolas"/>
          <w:sz w:val="20"/>
          <w:szCs w:val="20"/>
        </w:rPr>
      </w:pPr>
      <w:proofErr w:type="gramStart"/>
      <w:ins w:id="83" w:author="Unknown">
        <w:r w:rsidRPr="00C6161B">
          <w:rPr>
            <w:rFonts w:ascii="Consolas" w:eastAsia="Times New Roman" w:hAnsi="Consolas" w:cs="Consolas"/>
            <w:sz w:val="20"/>
            <w:szCs w:val="20"/>
          </w:rPr>
          <w:t>condition</w:t>
        </w:r>
        <w:proofErr w:type="gramEnd"/>
        <w:r w:rsidRPr="00C6161B">
          <w:rPr>
            <w:rFonts w:ascii="Consolas" w:eastAsia="Times New Roman" w:hAnsi="Consolas" w:cs="Consolas"/>
            <w:sz w:val="20"/>
            <w:szCs w:val="20"/>
          </w:rPr>
          <w:t>==true :true</w:t>
        </w:r>
      </w:ins>
    </w:p>
    <w:p w:rsidR="00C6161B" w:rsidRPr="00C6161B" w:rsidRDefault="00C6161B" w:rsidP="00C6161B">
      <w:pPr>
        <w:numPr>
          <w:ilvl w:val="0"/>
          <w:numId w:val="2"/>
        </w:numPr>
        <w:spacing w:after="0" w:line="240" w:lineRule="auto"/>
        <w:ind w:left="489"/>
        <w:textAlignment w:val="baseline"/>
        <w:rPr>
          <w:ins w:id="84" w:author="Unknown"/>
          <w:rFonts w:ascii="Arial" w:eastAsia="Times New Roman" w:hAnsi="Arial" w:cs="Arial"/>
        </w:rPr>
      </w:pPr>
      <w:bookmarkStart w:id="85" w:name="Logical_Operators"/>
      <w:bookmarkEnd w:id="85"/>
      <w:ins w:id="86" w:author="Unknown">
        <w:r w:rsidRPr="00C6161B">
          <w:rPr>
            <w:rFonts w:ascii="Arial" w:eastAsia="Times New Roman" w:hAnsi="Arial" w:cs="Arial"/>
            <w:b/>
            <w:bCs/>
          </w:rPr>
          <w:t xml:space="preserve">Logical </w:t>
        </w:r>
        <w:proofErr w:type="gramStart"/>
        <w:r w:rsidRPr="00C6161B">
          <w:rPr>
            <w:rFonts w:ascii="Arial" w:eastAsia="Times New Roman" w:hAnsi="Arial" w:cs="Arial"/>
            <w:b/>
            <w:bCs/>
          </w:rPr>
          <w:t>Operators :</w:t>
        </w:r>
        <w:proofErr w:type="gramEnd"/>
        <w:r w:rsidRPr="00C6161B">
          <w:rPr>
            <w:rFonts w:ascii="Arial" w:eastAsia="Times New Roman" w:hAnsi="Arial" w:cs="Arial"/>
          </w:rPr>
          <w:t> These operators are used to perform “logical AND” and “logical OR” operation, i.e. the function similar to AND gate and OR gate in digital electronics. One thing to keep in mind is the second condition is not evaluated if the first one is false, i.e. it has short-circuiting effect. Used extensively to test for several conditions for making a decision.</w:t>
        </w:r>
        <w:r w:rsidRPr="00C6161B">
          <w:rPr>
            <w:rFonts w:ascii="Arial" w:eastAsia="Times New Roman" w:hAnsi="Arial" w:cs="Arial"/>
          </w:rPr>
          <w:br/>
          <w:t>Conditional operators are-</w:t>
        </w:r>
      </w:ins>
    </w:p>
    <w:p w:rsidR="00C6161B" w:rsidRPr="00C6161B" w:rsidRDefault="00C6161B" w:rsidP="00C6161B">
      <w:pPr>
        <w:numPr>
          <w:ilvl w:val="1"/>
          <w:numId w:val="2"/>
        </w:numPr>
        <w:spacing w:after="0" w:line="240" w:lineRule="auto"/>
        <w:ind w:left="978"/>
        <w:textAlignment w:val="baseline"/>
        <w:rPr>
          <w:ins w:id="87" w:author="Unknown"/>
          <w:rFonts w:ascii="Arial" w:eastAsia="Times New Roman" w:hAnsi="Arial" w:cs="Arial"/>
        </w:rPr>
      </w:pPr>
      <w:ins w:id="88" w:author="Unknown">
        <w:r w:rsidRPr="00C6161B">
          <w:rPr>
            <w:rFonts w:ascii="Arial" w:eastAsia="Times New Roman" w:hAnsi="Arial" w:cs="Arial"/>
            <w:b/>
            <w:bCs/>
          </w:rPr>
          <w:t>&amp;</w:t>
        </w:r>
        <w:proofErr w:type="gramStart"/>
        <w:r w:rsidRPr="00C6161B">
          <w:rPr>
            <w:rFonts w:ascii="Arial" w:eastAsia="Times New Roman" w:hAnsi="Arial" w:cs="Arial"/>
            <w:b/>
            <w:bCs/>
          </w:rPr>
          <w:t>&amp; ,</w:t>
        </w:r>
        <w:proofErr w:type="gramEnd"/>
        <w:r w:rsidRPr="00C6161B">
          <w:rPr>
            <w:rFonts w:ascii="Arial" w:eastAsia="Times New Roman" w:hAnsi="Arial" w:cs="Arial"/>
            <w:b/>
            <w:bCs/>
          </w:rPr>
          <w:t xml:space="preserve"> Logical AND : </w:t>
        </w:r>
        <w:r w:rsidRPr="00C6161B">
          <w:rPr>
            <w:rFonts w:ascii="Arial" w:eastAsia="Times New Roman" w:hAnsi="Arial" w:cs="Arial"/>
          </w:rPr>
          <w:t>returns true when both conditions are true.</w:t>
        </w:r>
      </w:ins>
    </w:p>
    <w:p w:rsidR="00C6161B" w:rsidRPr="00C6161B" w:rsidRDefault="00C6161B" w:rsidP="00C6161B">
      <w:pPr>
        <w:numPr>
          <w:ilvl w:val="1"/>
          <w:numId w:val="2"/>
        </w:numPr>
        <w:spacing w:after="0" w:line="240" w:lineRule="auto"/>
        <w:ind w:left="978"/>
        <w:textAlignment w:val="baseline"/>
        <w:rPr>
          <w:ins w:id="89" w:author="Unknown"/>
          <w:rFonts w:ascii="Arial" w:eastAsia="Times New Roman" w:hAnsi="Arial" w:cs="Arial"/>
        </w:rPr>
      </w:pPr>
      <w:ins w:id="90" w:author="Unknown">
        <w:r w:rsidRPr="00C6161B">
          <w:rPr>
            <w:rFonts w:ascii="Arial" w:eastAsia="Times New Roman" w:hAnsi="Arial" w:cs="Arial"/>
            <w:b/>
            <w:bCs/>
          </w:rPr>
          <w:t>|</w:t>
        </w:r>
        <w:proofErr w:type="gramStart"/>
        <w:r w:rsidRPr="00C6161B">
          <w:rPr>
            <w:rFonts w:ascii="Arial" w:eastAsia="Times New Roman" w:hAnsi="Arial" w:cs="Arial"/>
            <w:b/>
            <w:bCs/>
          </w:rPr>
          <w:t>| ,</w:t>
        </w:r>
        <w:proofErr w:type="gramEnd"/>
        <w:r w:rsidRPr="00C6161B">
          <w:rPr>
            <w:rFonts w:ascii="Arial" w:eastAsia="Times New Roman" w:hAnsi="Arial" w:cs="Arial"/>
            <w:b/>
            <w:bCs/>
          </w:rPr>
          <w:t xml:space="preserve"> Logical OR : </w:t>
        </w:r>
        <w:r w:rsidRPr="00C6161B">
          <w:rPr>
            <w:rFonts w:ascii="Arial" w:eastAsia="Times New Roman" w:hAnsi="Arial" w:cs="Arial"/>
          </w:rPr>
          <w:t>returns true if at least one condition is true.</w:t>
        </w:r>
      </w:ins>
    </w:p>
    <w:p w:rsidR="00C6161B" w:rsidRPr="00C6161B" w:rsidRDefault="00C6161B" w:rsidP="00C6161B">
      <w:pPr>
        <w:spacing w:after="0" w:line="240" w:lineRule="auto"/>
        <w:ind w:left="489"/>
        <w:textAlignment w:val="baseline"/>
        <w:rPr>
          <w:ins w:id="91" w:author="Unknown"/>
          <w:rFonts w:ascii="Arial" w:eastAsia="Times New Roman" w:hAnsi="Arial" w:cs="Arial"/>
        </w:rPr>
      </w:pPr>
      <w:proofErr w:type="spellStart"/>
      <w:ins w:id="92" w:author="Unknown">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ins>
    </w:p>
    <w:p w:rsidR="00C6161B" w:rsidRPr="00C6161B" w:rsidRDefault="00C6161B" w:rsidP="00C6161B">
      <w:pPr>
        <w:spacing w:after="0" w:line="240" w:lineRule="auto"/>
        <w:ind w:left="489"/>
        <w:textAlignment w:val="baseline"/>
        <w:rPr>
          <w:ins w:id="93" w:author="Unknown"/>
          <w:rFonts w:ascii="Arial" w:eastAsia="Times New Roman" w:hAnsi="Arial" w:cs="Arial"/>
        </w:rPr>
      </w:pPr>
      <w:proofErr w:type="gramStart"/>
      <w:ins w:id="94" w:author="Unknown">
        <w:r w:rsidRPr="00C6161B">
          <w:rPr>
            <w:rFonts w:ascii="Material Icons" w:eastAsia="Times New Roman" w:hAnsi="Material Icons" w:cs="Arial"/>
            <w:color w:val="454545"/>
            <w:sz w:val="33"/>
            <w:szCs w:val="33"/>
            <w:bdr w:val="none" w:sz="0" w:space="0" w:color="auto" w:frame="1"/>
            <w:shd w:val="clear" w:color="auto" w:fill="FFFFFF"/>
          </w:rPr>
          <w:t>edit</w:t>
        </w:r>
        <w:proofErr w:type="gramEnd"/>
      </w:ins>
    </w:p>
    <w:p w:rsidR="00C6161B" w:rsidRPr="00C6161B" w:rsidRDefault="00C6161B" w:rsidP="00C6161B">
      <w:pPr>
        <w:spacing w:after="0" w:line="240" w:lineRule="auto"/>
        <w:ind w:left="489"/>
        <w:textAlignment w:val="baseline"/>
        <w:rPr>
          <w:ins w:id="95" w:author="Unknown"/>
          <w:rFonts w:ascii="Arial" w:eastAsia="Times New Roman" w:hAnsi="Arial" w:cs="Arial"/>
        </w:rPr>
      </w:pPr>
      <w:proofErr w:type="spellStart"/>
      <w:ins w:id="96" w:author="Unknown">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ins>
    </w:p>
    <w:p w:rsidR="00C6161B" w:rsidRPr="00C6161B" w:rsidRDefault="00C6161B" w:rsidP="00C6161B">
      <w:pPr>
        <w:spacing w:after="136" w:line="240" w:lineRule="auto"/>
        <w:ind w:left="489"/>
        <w:textAlignment w:val="baseline"/>
        <w:rPr>
          <w:ins w:id="97" w:author="Unknown"/>
          <w:rFonts w:ascii="Arial" w:eastAsia="Times New Roman" w:hAnsi="Arial" w:cs="Arial"/>
        </w:rPr>
      </w:pPr>
      <w:ins w:id="98" w:author="Unknown">
        <w:r w:rsidRPr="00C6161B">
          <w:rPr>
            <w:rFonts w:ascii="Material Icons" w:eastAsia="Times New Roman" w:hAnsi="Material Icons" w:cs="Arial"/>
            <w:color w:val="454545"/>
            <w:sz w:val="33"/>
            <w:szCs w:val="33"/>
            <w:bdr w:val="none" w:sz="0" w:space="0" w:color="auto" w:frame="1"/>
            <w:shd w:val="clear" w:color="auto" w:fill="FFFFFF"/>
          </w:rPr>
          <w:t>brightness_4</w:t>
        </w:r>
      </w:ins>
    </w:p>
    <w:tbl>
      <w:tblPr>
        <w:tblW w:w="7662" w:type="dxa"/>
        <w:tblInd w:w="489" w:type="dxa"/>
        <w:tblCellMar>
          <w:left w:w="0" w:type="dxa"/>
          <w:right w:w="0" w:type="dxa"/>
        </w:tblCellMar>
        <w:tblLook w:val="04A0"/>
      </w:tblPr>
      <w:tblGrid>
        <w:gridCol w:w="7662"/>
      </w:tblGrid>
      <w:tr w:rsidR="00C6161B" w:rsidRPr="00C6161B" w:rsidTr="00C6161B">
        <w:tc>
          <w:tcPr>
            <w:tcW w:w="7662"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logical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String x = "</w:t>
            </w:r>
            <w:proofErr w:type="spellStart"/>
            <w:r w:rsidRPr="00C6161B">
              <w:rPr>
                <w:rFonts w:ascii="Courier New" w:eastAsia="Times New Roman" w:hAnsi="Courier New" w:cs="Courier New"/>
                <w:sz w:val="20"/>
              </w:rPr>
              <w:t>Sher</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String y = "Locked";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Scanner s = new</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Scanner(</w:t>
            </w:r>
            <w:proofErr w:type="spellStart"/>
            <w:r w:rsidRPr="00C6161B">
              <w:rPr>
                <w:rFonts w:ascii="Courier New" w:eastAsia="Times New Roman" w:hAnsi="Courier New" w:cs="Courier New"/>
                <w:sz w:val="20"/>
              </w:rPr>
              <w:t>System.in</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System.out.print("Enter username:");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String </w:t>
            </w:r>
            <w:proofErr w:type="spellStart"/>
            <w:r w:rsidRPr="00C6161B">
              <w:rPr>
                <w:rFonts w:ascii="Courier New" w:eastAsia="Times New Roman" w:hAnsi="Courier New" w:cs="Courier New"/>
                <w:sz w:val="20"/>
              </w:rPr>
              <w:t>uuid</w:t>
            </w:r>
            <w:proofErr w:type="spellEnd"/>
            <w:r w:rsidRPr="00C6161B">
              <w:rPr>
                <w:rFonts w:ascii="Courier New" w:eastAsia="Times New Roman" w:hAnsi="Courier New" w:cs="Courier New"/>
                <w:sz w:val="20"/>
              </w:rPr>
              <w:t xml:space="preserve"> = </w:t>
            </w:r>
            <w:proofErr w:type="spellStart"/>
            <w:r w:rsidRPr="00C6161B">
              <w:rPr>
                <w:rFonts w:ascii="Courier New" w:eastAsia="Times New Roman" w:hAnsi="Courier New" w:cs="Courier New"/>
                <w:sz w:val="20"/>
              </w:rPr>
              <w:t>s.next</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System.out.print("Enter password:");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String </w:t>
            </w:r>
            <w:proofErr w:type="spellStart"/>
            <w:r w:rsidRPr="00C6161B">
              <w:rPr>
                <w:rFonts w:ascii="Courier New" w:eastAsia="Times New Roman" w:hAnsi="Courier New" w:cs="Courier New"/>
                <w:sz w:val="20"/>
              </w:rPr>
              <w:t>upwd</w:t>
            </w:r>
            <w:proofErr w:type="spellEnd"/>
            <w:r w:rsidRPr="00C6161B">
              <w:rPr>
                <w:rFonts w:ascii="Courier New" w:eastAsia="Times New Roman" w:hAnsi="Courier New" w:cs="Courier New"/>
                <w:sz w:val="20"/>
              </w:rPr>
              <w:t xml:space="preserve"> = </w:t>
            </w:r>
            <w:proofErr w:type="spellStart"/>
            <w:r w:rsidRPr="00C6161B">
              <w:rPr>
                <w:rFonts w:ascii="Courier New" w:eastAsia="Times New Roman" w:hAnsi="Courier New" w:cs="Courier New"/>
                <w:sz w:val="20"/>
              </w:rPr>
              <w:t>s.next</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Check if user-name and password match or not.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if</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w:t>
            </w:r>
            <w:proofErr w:type="spellStart"/>
            <w:r w:rsidRPr="00C6161B">
              <w:rPr>
                <w:rFonts w:ascii="Courier New" w:eastAsia="Times New Roman" w:hAnsi="Courier New" w:cs="Courier New"/>
                <w:sz w:val="20"/>
              </w:rPr>
              <w:t>uuid.equals</w:t>
            </w:r>
            <w:proofErr w:type="spellEnd"/>
            <w:r w:rsidRPr="00C6161B">
              <w:rPr>
                <w:rFonts w:ascii="Courier New" w:eastAsia="Times New Roman" w:hAnsi="Courier New" w:cs="Courier New"/>
                <w:sz w:val="20"/>
              </w:rPr>
              <w:t xml:space="preserve">(x) &amp;&amp; </w:t>
            </w:r>
            <w:proofErr w:type="spellStart"/>
            <w:r w:rsidRPr="00C6161B">
              <w:rPr>
                <w:rFonts w:ascii="Courier New" w:eastAsia="Times New Roman" w:hAnsi="Courier New" w:cs="Courier New"/>
                <w:sz w:val="20"/>
              </w:rPr>
              <w:t>upwd.equals</w:t>
            </w:r>
            <w:proofErr w:type="spellEnd"/>
            <w:r w:rsidRPr="00C6161B">
              <w:rPr>
                <w:rFonts w:ascii="Courier New" w:eastAsia="Times New Roman" w:hAnsi="Courier New" w:cs="Courier New"/>
                <w:sz w:val="20"/>
              </w:rPr>
              <w:t xml:space="preserve">(y))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proofErr w:type="spellStart"/>
            <w:r w:rsidRPr="00C6161B">
              <w:rPr>
                <w:rFonts w:ascii="Courier New" w:eastAsia="Times New Roman" w:hAnsi="Courier New" w:cs="Courier New"/>
                <w:sz w:val="20"/>
              </w:rPr>
              <w:t>uuid.equals</w:t>
            </w:r>
            <w:proofErr w:type="spellEnd"/>
            <w:r w:rsidRPr="00C6161B">
              <w:rPr>
                <w:rFonts w:ascii="Courier New" w:eastAsia="Times New Roman" w:hAnsi="Courier New" w:cs="Courier New"/>
                <w:sz w:val="20"/>
              </w:rPr>
              <w:t xml:space="preserve">(y) &amp;&amp; </w:t>
            </w:r>
            <w:proofErr w:type="spellStart"/>
            <w:r w:rsidRPr="00C6161B">
              <w:rPr>
                <w:rFonts w:ascii="Courier New" w:eastAsia="Times New Roman" w:hAnsi="Courier New" w:cs="Courier New"/>
                <w:sz w:val="20"/>
              </w:rPr>
              <w:t>upwd.equals</w:t>
            </w:r>
            <w:proofErr w:type="spellEnd"/>
            <w:r w:rsidRPr="00C6161B">
              <w:rPr>
                <w:rFonts w:ascii="Courier New" w:eastAsia="Times New Roman" w:hAnsi="Courier New" w:cs="Courier New"/>
                <w:sz w:val="20"/>
              </w:rPr>
              <w:t xml:space="preserve">(x)))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proofErr w:type="gramStart"/>
            <w:r w:rsidRPr="00C6161B">
              <w:rPr>
                <w:rFonts w:ascii="Courier New" w:eastAsia="Times New Roman" w:hAnsi="Courier New" w:cs="Courier New"/>
                <w:sz w:val="20"/>
              </w:rPr>
              <w:t>System.out.println(</w:t>
            </w:r>
            <w:proofErr w:type="gramEnd"/>
            <w:r w:rsidRPr="00C6161B">
              <w:rPr>
                <w:rFonts w:ascii="Courier New" w:eastAsia="Times New Roman" w:hAnsi="Courier New" w:cs="Courier New"/>
                <w:sz w:val="20"/>
              </w:rPr>
              <w:t xml:space="preserve">"Welcome user.");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 else</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System.out.println("Wrong </w:t>
            </w:r>
            <w:proofErr w:type="spellStart"/>
            <w:r w:rsidRPr="00C6161B">
              <w:rPr>
                <w:rFonts w:ascii="Courier New" w:eastAsia="Times New Roman" w:hAnsi="Courier New" w:cs="Courier New"/>
                <w:sz w:val="20"/>
              </w:rPr>
              <w:t>uid</w:t>
            </w:r>
            <w:proofErr w:type="spellEnd"/>
            <w:r w:rsidRPr="00C6161B">
              <w:rPr>
                <w:rFonts w:ascii="Courier New" w:eastAsia="Times New Roman" w:hAnsi="Courier New" w:cs="Courier New"/>
                <w:sz w:val="20"/>
              </w:rPr>
              <w:t xml:space="preserve"> or password");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ins w:id="99" w:author="Unknown"/>
          <w:rFonts w:ascii="Arial" w:eastAsia="Times New Roman" w:hAnsi="Arial" w:cs="Arial"/>
        </w:rPr>
      </w:pPr>
      <w:proofErr w:type="gramStart"/>
      <w:ins w:id="100" w:author="Unknown">
        <w:r w:rsidRPr="00C6161B">
          <w:rPr>
            <w:rFonts w:ascii="Arial" w:eastAsia="Times New Roman" w:hAnsi="Arial" w:cs="Arial"/>
            <w:b/>
            <w:bCs/>
          </w:rPr>
          <w:t>Output :</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01" w:author="Unknown"/>
          <w:rFonts w:ascii="Consolas" w:eastAsia="Times New Roman" w:hAnsi="Consolas" w:cs="Consolas"/>
          <w:sz w:val="20"/>
          <w:szCs w:val="20"/>
        </w:rPr>
      </w:pPr>
      <w:ins w:id="102" w:author="Unknown">
        <w:r w:rsidRPr="00C6161B">
          <w:rPr>
            <w:rFonts w:ascii="Consolas" w:eastAsia="Times New Roman" w:hAnsi="Consolas" w:cs="Consolas"/>
            <w:sz w:val="20"/>
            <w:szCs w:val="20"/>
          </w:rPr>
          <w:t xml:space="preserve">Enter </w:t>
        </w:r>
        <w:proofErr w:type="spellStart"/>
        <w:r w:rsidRPr="00C6161B">
          <w:rPr>
            <w:rFonts w:ascii="Consolas" w:eastAsia="Times New Roman" w:hAnsi="Consolas" w:cs="Consolas"/>
            <w:sz w:val="20"/>
            <w:szCs w:val="20"/>
          </w:rPr>
          <w:t>username</w:t>
        </w:r>
        <w:proofErr w:type="gramStart"/>
        <w:r w:rsidRPr="00C6161B">
          <w:rPr>
            <w:rFonts w:ascii="Consolas" w:eastAsia="Times New Roman" w:hAnsi="Consolas" w:cs="Consolas"/>
            <w:sz w:val="20"/>
            <w:szCs w:val="20"/>
          </w:rPr>
          <w:t>:Sher</w:t>
        </w:r>
        <w:proofErr w:type="spellEnd"/>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03" w:author="Unknown"/>
          <w:rFonts w:ascii="Consolas" w:eastAsia="Times New Roman" w:hAnsi="Consolas" w:cs="Consolas"/>
          <w:sz w:val="20"/>
          <w:szCs w:val="20"/>
        </w:rPr>
      </w:pPr>
      <w:ins w:id="104" w:author="Unknown">
        <w:r w:rsidRPr="00C6161B">
          <w:rPr>
            <w:rFonts w:ascii="Consolas" w:eastAsia="Times New Roman" w:hAnsi="Consolas" w:cs="Consolas"/>
            <w:sz w:val="20"/>
            <w:szCs w:val="20"/>
          </w:rPr>
          <w:t xml:space="preserve">Enter </w:t>
        </w:r>
        <w:proofErr w:type="spellStart"/>
        <w:r w:rsidRPr="00C6161B">
          <w:rPr>
            <w:rFonts w:ascii="Consolas" w:eastAsia="Times New Roman" w:hAnsi="Consolas" w:cs="Consolas"/>
            <w:sz w:val="20"/>
            <w:szCs w:val="20"/>
          </w:rPr>
          <w:t>password</w:t>
        </w:r>
        <w:proofErr w:type="gramStart"/>
        <w:r w:rsidRPr="00C6161B">
          <w:rPr>
            <w:rFonts w:ascii="Consolas" w:eastAsia="Times New Roman" w:hAnsi="Consolas" w:cs="Consolas"/>
            <w:sz w:val="20"/>
            <w:szCs w:val="20"/>
          </w:rPr>
          <w:t>:Locked</w:t>
        </w:r>
        <w:proofErr w:type="spellEnd"/>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05" w:author="Unknown"/>
          <w:rFonts w:ascii="Consolas" w:eastAsia="Times New Roman" w:hAnsi="Consolas" w:cs="Consolas"/>
          <w:sz w:val="20"/>
          <w:szCs w:val="20"/>
        </w:rPr>
      </w:pPr>
      <w:ins w:id="106" w:author="Unknown">
        <w:r w:rsidRPr="00C6161B">
          <w:rPr>
            <w:rFonts w:ascii="Consolas" w:eastAsia="Times New Roman" w:hAnsi="Consolas" w:cs="Consolas"/>
            <w:sz w:val="20"/>
            <w:szCs w:val="20"/>
          </w:rPr>
          <w:lastRenderedPageBreak/>
          <w:t>Welcome user.</w:t>
        </w:r>
      </w:ins>
    </w:p>
    <w:p w:rsidR="00C6161B" w:rsidRPr="00C6161B" w:rsidRDefault="00C6161B" w:rsidP="00C6161B">
      <w:pPr>
        <w:numPr>
          <w:ilvl w:val="0"/>
          <w:numId w:val="2"/>
        </w:numPr>
        <w:spacing w:after="0" w:line="240" w:lineRule="auto"/>
        <w:ind w:left="489"/>
        <w:textAlignment w:val="baseline"/>
        <w:rPr>
          <w:ins w:id="107" w:author="Unknown"/>
          <w:rFonts w:ascii="Arial" w:eastAsia="Times New Roman" w:hAnsi="Arial" w:cs="Arial"/>
        </w:rPr>
      </w:pPr>
      <w:bookmarkStart w:id="108" w:name="Ternary_Operator"/>
      <w:bookmarkEnd w:id="108"/>
      <w:ins w:id="109" w:author="Unknown">
        <w:r w:rsidRPr="00C6161B">
          <w:rPr>
            <w:rFonts w:ascii="Arial" w:eastAsia="Times New Roman" w:hAnsi="Arial" w:cs="Arial"/>
            <w:b/>
            <w:bCs/>
          </w:rPr>
          <w:t xml:space="preserve">Ternary </w:t>
        </w:r>
        <w:proofErr w:type="gramStart"/>
        <w:r w:rsidRPr="00C6161B">
          <w:rPr>
            <w:rFonts w:ascii="Arial" w:eastAsia="Times New Roman" w:hAnsi="Arial" w:cs="Arial"/>
            <w:b/>
            <w:bCs/>
          </w:rPr>
          <w:t>operator :</w:t>
        </w:r>
        <w:proofErr w:type="gramEnd"/>
        <w:r w:rsidRPr="00C6161B">
          <w:rPr>
            <w:rFonts w:ascii="Arial" w:eastAsia="Times New Roman" w:hAnsi="Arial" w:cs="Arial"/>
          </w:rPr>
          <w:t> Ternary operator is a shorthand version of if-else statement. It has three operands and hence the name ternary. General format is-</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9"/>
        <w:textAlignment w:val="baseline"/>
        <w:rPr>
          <w:ins w:id="110" w:author="Unknown"/>
          <w:rFonts w:ascii="Consolas" w:eastAsia="Times New Roman" w:hAnsi="Consolas" w:cs="Consolas"/>
          <w:sz w:val="20"/>
          <w:szCs w:val="20"/>
        </w:rPr>
      </w:pPr>
      <w:proofErr w:type="gramStart"/>
      <w:ins w:id="111" w:author="Unknown">
        <w:r w:rsidRPr="00C6161B">
          <w:rPr>
            <w:rFonts w:ascii="Consolas" w:eastAsia="Times New Roman" w:hAnsi="Consolas" w:cs="Consolas"/>
            <w:sz w:val="20"/>
            <w:szCs w:val="20"/>
          </w:rPr>
          <w:t xml:space="preserve">condition </w:t>
        </w:r>
        <w:r w:rsidRPr="00C6161B">
          <w:rPr>
            <w:rFonts w:ascii="Consolas" w:eastAsia="Times New Roman" w:hAnsi="Consolas" w:cs="Consolas"/>
            <w:b/>
            <w:bCs/>
            <w:sz w:val="20"/>
            <w:szCs w:val="20"/>
          </w:rPr>
          <w:t>?</w:t>
        </w:r>
        <w:proofErr w:type="gramEnd"/>
        <w:r w:rsidRPr="00C6161B">
          <w:rPr>
            <w:rFonts w:ascii="Consolas" w:eastAsia="Times New Roman" w:hAnsi="Consolas" w:cs="Consolas"/>
            <w:sz w:val="20"/>
            <w:szCs w:val="20"/>
          </w:rPr>
          <w:t xml:space="preserve"> </w:t>
        </w:r>
        <w:proofErr w:type="gramStart"/>
        <w:r w:rsidRPr="00C6161B">
          <w:rPr>
            <w:rFonts w:ascii="Consolas" w:eastAsia="Times New Roman" w:hAnsi="Consolas" w:cs="Consolas"/>
            <w:sz w:val="20"/>
            <w:szCs w:val="20"/>
          </w:rPr>
          <w:t>if</w:t>
        </w:r>
        <w:proofErr w:type="gramEnd"/>
        <w:r w:rsidRPr="00C6161B">
          <w:rPr>
            <w:rFonts w:ascii="Consolas" w:eastAsia="Times New Roman" w:hAnsi="Consolas" w:cs="Consolas"/>
            <w:sz w:val="20"/>
            <w:szCs w:val="20"/>
          </w:rPr>
          <w:t xml:space="preserve"> true </w:t>
        </w:r>
        <w:r w:rsidRPr="00C6161B">
          <w:rPr>
            <w:rFonts w:ascii="Consolas" w:eastAsia="Times New Roman" w:hAnsi="Consolas" w:cs="Consolas"/>
            <w:b/>
            <w:bCs/>
            <w:sz w:val="20"/>
            <w:szCs w:val="20"/>
          </w:rPr>
          <w:t>:</w:t>
        </w:r>
        <w:r w:rsidRPr="00C6161B">
          <w:rPr>
            <w:rFonts w:ascii="Consolas" w:eastAsia="Times New Roman" w:hAnsi="Consolas" w:cs="Consolas"/>
            <w:sz w:val="20"/>
            <w:szCs w:val="20"/>
          </w:rPr>
          <w:t xml:space="preserve"> if false</w:t>
        </w:r>
      </w:ins>
    </w:p>
    <w:p w:rsidR="00C6161B" w:rsidRPr="00C6161B" w:rsidRDefault="00C6161B" w:rsidP="00C6161B">
      <w:pPr>
        <w:spacing w:after="136" w:line="240" w:lineRule="auto"/>
        <w:ind w:left="489"/>
        <w:textAlignment w:val="baseline"/>
        <w:rPr>
          <w:ins w:id="112" w:author="Unknown"/>
          <w:rFonts w:ascii="Arial" w:eastAsia="Times New Roman" w:hAnsi="Arial" w:cs="Arial"/>
        </w:rPr>
      </w:pPr>
      <w:ins w:id="113" w:author="Unknown">
        <w:r w:rsidRPr="00C6161B">
          <w:rPr>
            <w:rFonts w:ascii="Arial" w:eastAsia="Times New Roman" w:hAnsi="Arial" w:cs="Arial"/>
          </w:rPr>
          <w:t>The above statement means that if the condition evaluates to true, then execute the statements after the ‘?’ else execute the statements after the ‘:’.</w:t>
        </w:r>
      </w:ins>
    </w:p>
    <w:p w:rsidR="00C6161B" w:rsidRPr="00C6161B" w:rsidRDefault="00C6161B" w:rsidP="00C6161B">
      <w:pPr>
        <w:spacing w:after="0" w:line="240" w:lineRule="auto"/>
        <w:ind w:left="489"/>
        <w:textAlignment w:val="baseline"/>
        <w:rPr>
          <w:ins w:id="114" w:author="Unknown"/>
          <w:rFonts w:ascii="Arial" w:eastAsia="Times New Roman" w:hAnsi="Arial" w:cs="Arial"/>
        </w:rPr>
      </w:pPr>
      <w:proofErr w:type="spellStart"/>
      <w:ins w:id="115" w:author="Unknown">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ins>
    </w:p>
    <w:p w:rsidR="00C6161B" w:rsidRPr="00C6161B" w:rsidRDefault="00C6161B" w:rsidP="00C6161B">
      <w:pPr>
        <w:spacing w:after="0" w:line="240" w:lineRule="auto"/>
        <w:ind w:left="489"/>
        <w:textAlignment w:val="baseline"/>
        <w:rPr>
          <w:ins w:id="116" w:author="Unknown"/>
          <w:rFonts w:ascii="Arial" w:eastAsia="Times New Roman" w:hAnsi="Arial" w:cs="Arial"/>
        </w:rPr>
      </w:pPr>
      <w:proofErr w:type="gramStart"/>
      <w:ins w:id="117" w:author="Unknown">
        <w:r w:rsidRPr="00C6161B">
          <w:rPr>
            <w:rFonts w:ascii="Material Icons" w:eastAsia="Times New Roman" w:hAnsi="Material Icons" w:cs="Arial"/>
            <w:color w:val="454545"/>
            <w:sz w:val="33"/>
            <w:szCs w:val="33"/>
            <w:bdr w:val="none" w:sz="0" w:space="0" w:color="auto" w:frame="1"/>
            <w:shd w:val="clear" w:color="auto" w:fill="FFFFFF"/>
          </w:rPr>
          <w:t>edit</w:t>
        </w:r>
        <w:proofErr w:type="gramEnd"/>
      </w:ins>
    </w:p>
    <w:p w:rsidR="00C6161B" w:rsidRPr="00C6161B" w:rsidRDefault="00C6161B" w:rsidP="00C6161B">
      <w:pPr>
        <w:spacing w:after="0" w:line="240" w:lineRule="auto"/>
        <w:ind w:left="489"/>
        <w:textAlignment w:val="baseline"/>
        <w:rPr>
          <w:ins w:id="118" w:author="Unknown"/>
          <w:rFonts w:ascii="Arial" w:eastAsia="Times New Roman" w:hAnsi="Arial" w:cs="Arial"/>
        </w:rPr>
      </w:pPr>
      <w:proofErr w:type="spellStart"/>
      <w:ins w:id="119" w:author="Unknown">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ins>
    </w:p>
    <w:p w:rsidR="00C6161B" w:rsidRPr="00C6161B" w:rsidRDefault="00C6161B" w:rsidP="00C6161B">
      <w:pPr>
        <w:spacing w:after="136" w:line="240" w:lineRule="auto"/>
        <w:ind w:left="489"/>
        <w:textAlignment w:val="baseline"/>
        <w:rPr>
          <w:ins w:id="120" w:author="Unknown"/>
          <w:rFonts w:ascii="Arial" w:eastAsia="Times New Roman" w:hAnsi="Arial" w:cs="Arial"/>
        </w:rPr>
      </w:pPr>
      <w:ins w:id="121" w:author="Unknown">
        <w:r w:rsidRPr="00C6161B">
          <w:rPr>
            <w:rFonts w:ascii="Material Icons" w:eastAsia="Times New Roman" w:hAnsi="Material Icons" w:cs="Arial"/>
            <w:color w:val="454545"/>
            <w:sz w:val="33"/>
            <w:szCs w:val="33"/>
            <w:bdr w:val="none" w:sz="0" w:space="0" w:color="auto" w:frame="1"/>
            <w:shd w:val="clear" w:color="auto" w:fill="FFFFFF"/>
          </w:rPr>
          <w:t>brightness_4</w:t>
        </w:r>
      </w:ins>
    </w:p>
    <w:tbl>
      <w:tblPr>
        <w:tblW w:w="7662" w:type="dxa"/>
        <w:tblInd w:w="489" w:type="dxa"/>
        <w:tblCellMar>
          <w:left w:w="0" w:type="dxa"/>
          <w:right w:w="0" w:type="dxa"/>
        </w:tblCellMar>
        <w:tblLook w:val="04A0"/>
      </w:tblPr>
      <w:tblGrid>
        <w:gridCol w:w="7662"/>
      </w:tblGrid>
      <w:tr w:rsidR="00C6161B" w:rsidRPr="00C6161B" w:rsidTr="00C6161B">
        <w:tc>
          <w:tcPr>
            <w:tcW w:w="7662"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max of three numbers using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ternary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a = 20, b = 10, c = 30, result;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//result holds max of three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//numbers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proofErr w:type="gramStart"/>
            <w:r w:rsidRPr="00C6161B">
              <w:rPr>
                <w:rFonts w:ascii="Courier New" w:eastAsia="Times New Roman" w:hAnsi="Courier New" w:cs="Courier New"/>
                <w:sz w:val="20"/>
              </w:rPr>
              <w:t>result</w:t>
            </w:r>
            <w:proofErr w:type="gramEnd"/>
            <w:r w:rsidRPr="00C6161B">
              <w:rPr>
                <w:rFonts w:ascii="Courier New" w:eastAsia="Times New Roman" w:hAnsi="Courier New" w:cs="Courier New"/>
                <w:sz w:val="20"/>
              </w:rPr>
              <w:t xml:space="preserve"> = ((a &gt; b) ? (a &gt; c</w:t>
            </w:r>
            <w:proofErr w:type="gramStart"/>
            <w:r w:rsidRPr="00C6161B">
              <w:rPr>
                <w:rFonts w:ascii="Courier New" w:eastAsia="Times New Roman" w:hAnsi="Courier New" w:cs="Courier New"/>
                <w:sz w:val="20"/>
              </w:rPr>
              <w:t>) ?</w:t>
            </w:r>
            <w:proofErr w:type="gramEnd"/>
            <w:r w:rsidRPr="00C6161B">
              <w:rPr>
                <w:rFonts w:ascii="Courier New" w:eastAsia="Times New Roman" w:hAnsi="Courier New" w:cs="Courier New"/>
                <w:sz w:val="20"/>
              </w:rPr>
              <w:t xml:space="preserve"> a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proofErr w:type="gramStart"/>
            <w:r w:rsidRPr="00C6161B">
              <w:rPr>
                <w:rFonts w:ascii="Courier New" w:eastAsia="Times New Roman" w:hAnsi="Courier New" w:cs="Courier New"/>
                <w:sz w:val="20"/>
              </w:rPr>
              <w:t>c :</w:t>
            </w:r>
            <w:proofErr w:type="gramEnd"/>
            <w:r w:rsidRPr="00C6161B">
              <w:rPr>
                <w:rFonts w:ascii="Courier New" w:eastAsia="Times New Roman" w:hAnsi="Courier New" w:cs="Courier New"/>
                <w:sz w:val="20"/>
              </w:rPr>
              <w:t xml:space="preserve"> (b &gt; c) ? b : c);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System.out.println("Max of three numbers = "+result);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ins w:id="122" w:author="Unknown"/>
          <w:rFonts w:ascii="Arial" w:eastAsia="Times New Roman" w:hAnsi="Arial" w:cs="Arial"/>
        </w:rPr>
      </w:pPr>
      <w:proofErr w:type="gramStart"/>
      <w:ins w:id="123" w:author="Unknown">
        <w:r w:rsidRPr="00C6161B">
          <w:rPr>
            <w:rFonts w:ascii="Arial" w:eastAsia="Times New Roman" w:hAnsi="Arial" w:cs="Arial"/>
            <w:b/>
            <w:bCs/>
          </w:rPr>
          <w:t>Output :</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24" w:author="Unknown"/>
          <w:rFonts w:ascii="Consolas" w:eastAsia="Times New Roman" w:hAnsi="Consolas" w:cs="Consolas"/>
          <w:sz w:val="20"/>
          <w:szCs w:val="20"/>
        </w:rPr>
      </w:pPr>
      <w:ins w:id="125" w:author="Unknown">
        <w:r w:rsidRPr="00C6161B">
          <w:rPr>
            <w:rFonts w:ascii="Consolas" w:eastAsia="Times New Roman" w:hAnsi="Consolas" w:cs="Consolas"/>
            <w:sz w:val="20"/>
            <w:szCs w:val="20"/>
          </w:rPr>
          <w:t>Max of three numbers = 30</w:t>
        </w:r>
      </w:ins>
    </w:p>
    <w:p w:rsidR="00C6161B" w:rsidRPr="00C6161B" w:rsidRDefault="00C6161B" w:rsidP="00C6161B">
      <w:pPr>
        <w:numPr>
          <w:ilvl w:val="0"/>
          <w:numId w:val="2"/>
        </w:numPr>
        <w:spacing w:after="0" w:line="240" w:lineRule="auto"/>
        <w:ind w:left="489"/>
        <w:textAlignment w:val="baseline"/>
        <w:rPr>
          <w:ins w:id="126" w:author="Unknown"/>
          <w:rFonts w:ascii="Arial" w:eastAsia="Times New Roman" w:hAnsi="Arial" w:cs="Arial"/>
        </w:rPr>
      </w:pPr>
      <w:bookmarkStart w:id="127" w:name="Bitwise_Operators"/>
      <w:bookmarkEnd w:id="127"/>
      <w:ins w:id="128" w:author="Unknown">
        <w:r w:rsidRPr="00C6161B">
          <w:rPr>
            <w:rFonts w:ascii="Arial" w:eastAsia="Times New Roman" w:hAnsi="Arial" w:cs="Arial"/>
            <w:b/>
            <w:bCs/>
          </w:rPr>
          <w:t xml:space="preserve">Bitwise </w:t>
        </w:r>
        <w:proofErr w:type="gramStart"/>
        <w:r w:rsidRPr="00C6161B">
          <w:rPr>
            <w:rFonts w:ascii="Arial" w:eastAsia="Times New Roman" w:hAnsi="Arial" w:cs="Arial"/>
            <w:b/>
            <w:bCs/>
          </w:rPr>
          <w:t>Operators :</w:t>
        </w:r>
        <w:proofErr w:type="gramEnd"/>
        <w:r w:rsidRPr="00C6161B">
          <w:rPr>
            <w:rFonts w:ascii="Arial" w:eastAsia="Times New Roman" w:hAnsi="Arial" w:cs="Arial"/>
          </w:rPr>
          <w:t> These operators are used to perform manipulation of individual bits of a number. They can be used with any of the integer types. They are used when performing update and query operations of Binary indexed tree.</w:t>
        </w:r>
      </w:ins>
    </w:p>
    <w:p w:rsidR="00C6161B" w:rsidRPr="00C6161B" w:rsidRDefault="00C6161B" w:rsidP="00C6161B">
      <w:pPr>
        <w:numPr>
          <w:ilvl w:val="1"/>
          <w:numId w:val="2"/>
        </w:numPr>
        <w:spacing w:after="0" w:line="240" w:lineRule="auto"/>
        <w:ind w:left="978"/>
        <w:textAlignment w:val="baseline"/>
        <w:rPr>
          <w:ins w:id="129" w:author="Unknown"/>
          <w:rFonts w:ascii="Arial" w:eastAsia="Times New Roman" w:hAnsi="Arial" w:cs="Arial"/>
        </w:rPr>
      </w:pPr>
      <w:proofErr w:type="gramStart"/>
      <w:ins w:id="130" w:author="Unknown">
        <w:r w:rsidRPr="00C6161B">
          <w:rPr>
            <w:rFonts w:ascii="Arial" w:eastAsia="Times New Roman" w:hAnsi="Arial" w:cs="Arial"/>
            <w:b/>
            <w:bCs/>
          </w:rPr>
          <w:t>&amp; ,</w:t>
        </w:r>
        <w:proofErr w:type="gramEnd"/>
        <w:r w:rsidRPr="00C6161B">
          <w:rPr>
            <w:rFonts w:ascii="Arial" w:eastAsia="Times New Roman" w:hAnsi="Arial" w:cs="Arial"/>
            <w:b/>
            <w:bCs/>
          </w:rPr>
          <w:t xml:space="preserve"> Bitwise AND operator: </w:t>
        </w:r>
        <w:r w:rsidRPr="00C6161B">
          <w:rPr>
            <w:rFonts w:ascii="Arial" w:eastAsia="Times New Roman" w:hAnsi="Arial" w:cs="Arial"/>
          </w:rPr>
          <w:t>returns bit by bit AND of input values.</w:t>
        </w:r>
      </w:ins>
    </w:p>
    <w:p w:rsidR="00C6161B" w:rsidRPr="00C6161B" w:rsidRDefault="00C6161B" w:rsidP="00C6161B">
      <w:pPr>
        <w:numPr>
          <w:ilvl w:val="1"/>
          <w:numId w:val="2"/>
        </w:numPr>
        <w:spacing w:after="0" w:line="240" w:lineRule="auto"/>
        <w:ind w:left="978"/>
        <w:textAlignment w:val="baseline"/>
        <w:rPr>
          <w:ins w:id="131" w:author="Unknown"/>
          <w:rFonts w:ascii="Arial" w:eastAsia="Times New Roman" w:hAnsi="Arial" w:cs="Arial"/>
        </w:rPr>
      </w:pPr>
      <w:proofErr w:type="gramStart"/>
      <w:ins w:id="132" w:author="Unknown">
        <w:r w:rsidRPr="00C6161B">
          <w:rPr>
            <w:rFonts w:ascii="Arial" w:eastAsia="Times New Roman" w:hAnsi="Arial" w:cs="Arial"/>
            <w:b/>
            <w:bCs/>
          </w:rPr>
          <w:t>| ,</w:t>
        </w:r>
        <w:proofErr w:type="gramEnd"/>
        <w:r w:rsidRPr="00C6161B">
          <w:rPr>
            <w:rFonts w:ascii="Arial" w:eastAsia="Times New Roman" w:hAnsi="Arial" w:cs="Arial"/>
            <w:b/>
            <w:bCs/>
          </w:rPr>
          <w:t xml:space="preserve"> Bitwise OR operator: </w:t>
        </w:r>
        <w:r w:rsidRPr="00C6161B">
          <w:rPr>
            <w:rFonts w:ascii="Arial" w:eastAsia="Times New Roman" w:hAnsi="Arial" w:cs="Arial"/>
          </w:rPr>
          <w:t>returns bit by bit OR of input values.</w:t>
        </w:r>
      </w:ins>
    </w:p>
    <w:p w:rsidR="00C6161B" w:rsidRPr="00C6161B" w:rsidRDefault="00C6161B" w:rsidP="00C6161B">
      <w:pPr>
        <w:numPr>
          <w:ilvl w:val="1"/>
          <w:numId w:val="2"/>
        </w:numPr>
        <w:spacing w:after="0" w:line="240" w:lineRule="auto"/>
        <w:ind w:left="978"/>
        <w:textAlignment w:val="baseline"/>
        <w:rPr>
          <w:ins w:id="133" w:author="Unknown"/>
          <w:rFonts w:ascii="Arial" w:eastAsia="Times New Roman" w:hAnsi="Arial" w:cs="Arial"/>
        </w:rPr>
      </w:pPr>
      <w:proofErr w:type="gramStart"/>
      <w:ins w:id="134" w:author="Unknown">
        <w:r w:rsidRPr="00C6161B">
          <w:rPr>
            <w:rFonts w:ascii="Arial" w:eastAsia="Times New Roman" w:hAnsi="Arial" w:cs="Arial"/>
            <w:b/>
            <w:bCs/>
          </w:rPr>
          <w:t>^ ,</w:t>
        </w:r>
        <w:proofErr w:type="gramEnd"/>
        <w:r w:rsidRPr="00C6161B">
          <w:rPr>
            <w:rFonts w:ascii="Arial" w:eastAsia="Times New Roman" w:hAnsi="Arial" w:cs="Arial"/>
            <w:b/>
            <w:bCs/>
          </w:rPr>
          <w:t xml:space="preserve"> Bitwise XOR operator: </w:t>
        </w:r>
        <w:r w:rsidRPr="00C6161B">
          <w:rPr>
            <w:rFonts w:ascii="Arial" w:eastAsia="Times New Roman" w:hAnsi="Arial" w:cs="Arial"/>
          </w:rPr>
          <w:t>returns bit by bit XOR of input values.</w:t>
        </w:r>
      </w:ins>
    </w:p>
    <w:p w:rsidR="00C6161B" w:rsidRPr="00C6161B" w:rsidRDefault="00C6161B" w:rsidP="00C6161B">
      <w:pPr>
        <w:numPr>
          <w:ilvl w:val="1"/>
          <w:numId w:val="2"/>
        </w:numPr>
        <w:spacing w:after="0" w:line="240" w:lineRule="auto"/>
        <w:ind w:left="978"/>
        <w:textAlignment w:val="baseline"/>
        <w:rPr>
          <w:ins w:id="135" w:author="Unknown"/>
          <w:rFonts w:ascii="Arial" w:eastAsia="Times New Roman" w:hAnsi="Arial" w:cs="Arial"/>
        </w:rPr>
      </w:pPr>
      <w:proofErr w:type="gramStart"/>
      <w:ins w:id="136" w:author="Unknown">
        <w:r w:rsidRPr="00C6161B">
          <w:rPr>
            <w:rFonts w:ascii="Arial" w:eastAsia="Times New Roman" w:hAnsi="Arial" w:cs="Arial"/>
            <w:b/>
            <w:bCs/>
          </w:rPr>
          <w:t>~ ,</w:t>
        </w:r>
        <w:proofErr w:type="gramEnd"/>
        <w:r w:rsidRPr="00C6161B">
          <w:rPr>
            <w:rFonts w:ascii="Arial" w:eastAsia="Times New Roman" w:hAnsi="Arial" w:cs="Arial"/>
            <w:b/>
            <w:bCs/>
          </w:rPr>
          <w:t xml:space="preserve"> Bitwise Complement Operator: </w:t>
        </w:r>
        <w:r w:rsidRPr="00C6161B">
          <w:rPr>
            <w:rFonts w:ascii="Arial" w:eastAsia="Times New Roman" w:hAnsi="Arial" w:cs="Arial"/>
          </w:rPr>
          <w:t>This is a unary operator which returns the one’s compliment representation of the input value, i.e. with all bits inversed.</w:t>
        </w:r>
      </w:ins>
    </w:p>
    <w:p w:rsidR="00C6161B" w:rsidRPr="00C6161B" w:rsidRDefault="00C6161B" w:rsidP="00C6161B">
      <w:pPr>
        <w:spacing w:after="0" w:line="240" w:lineRule="auto"/>
        <w:ind w:left="489"/>
        <w:textAlignment w:val="baseline"/>
        <w:rPr>
          <w:ins w:id="137" w:author="Unknown"/>
          <w:rFonts w:ascii="Arial" w:eastAsia="Times New Roman" w:hAnsi="Arial" w:cs="Arial"/>
        </w:rPr>
      </w:pPr>
      <w:proofErr w:type="spellStart"/>
      <w:ins w:id="138" w:author="Unknown">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ins>
    </w:p>
    <w:p w:rsidR="00C6161B" w:rsidRPr="00C6161B" w:rsidRDefault="00C6161B" w:rsidP="00C6161B">
      <w:pPr>
        <w:spacing w:after="0" w:line="240" w:lineRule="auto"/>
        <w:ind w:left="489"/>
        <w:textAlignment w:val="baseline"/>
        <w:rPr>
          <w:ins w:id="139" w:author="Unknown"/>
          <w:rFonts w:ascii="Arial" w:eastAsia="Times New Roman" w:hAnsi="Arial" w:cs="Arial"/>
        </w:rPr>
      </w:pPr>
      <w:proofErr w:type="gramStart"/>
      <w:ins w:id="140" w:author="Unknown">
        <w:r w:rsidRPr="00C6161B">
          <w:rPr>
            <w:rFonts w:ascii="Material Icons" w:eastAsia="Times New Roman" w:hAnsi="Material Icons" w:cs="Arial"/>
            <w:color w:val="454545"/>
            <w:sz w:val="33"/>
            <w:szCs w:val="33"/>
            <w:bdr w:val="none" w:sz="0" w:space="0" w:color="auto" w:frame="1"/>
            <w:shd w:val="clear" w:color="auto" w:fill="FFFFFF"/>
          </w:rPr>
          <w:t>edit</w:t>
        </w:r>
        <w:proofErr w:type="gramEnd"/>
      </w:ins>
    </w:p>
    <w:p w:rsidR="00C6161B" w:rsidRPr="00C6161B" w:rsidRDefault="00C6161B" w:rsidP="00C6161B">
      <w:pPr>
        <w:spacing w:after="0" w:line="240" w:lineRule="auto"/>
        <w:ind w:left="489"/>
        <w:textAlignment w:val="baseline"/>
        <w:rPr>
          <w:ins w:id="141" w:author="Unknown"/>
          <w:rFonts w:ascii="Arial" w:eastAsia="Times New Roman" w:hAnsi="Arial" w:cs="Arial"/>
        </w:rPr>
      </w:pPr>
      <w:proofErr w:type="spellStart"/>
      <w:ins w:id="142" w:author="Unknown">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ins>
    </w:p>
    <w:p w:rsidR="00C6161B" w:rsidRPr="00C6161B" w:rsidRDefault="00C6161B" w:rsidP="00C6161B">
      <w:pPr>
        <w:spacing w:after="136" w:line="240" w:lineRule="auto"/>
        <w:ind w:left="489"/>
        <w:textAlignment w:val="baseline"/>
        <w:rPr>
          <w:ins w:id="143" w:author="Unknown"/>
          <w:rFonts w:ascii="Arial" w:eastAsia="Times New Roman" w:hAnsi="Arial" w:cs="Arial"/>
        </w:rPr>
      </w:pPr>
      <w:ins w:id="144" w:author="Unknown">
        <w:r w:rsidRPr="00C6161B">
          <w:rPr>
            <w:rFonts w:ascii="Material Icons" w:eastAsia="Times New Roman" w:hAnsi="Material Icons" w:cs="Arial"/>
            <w:color w:val="454545"/>
            <w:sz w:val="33"/>
            <w:szCs w:val="33"/>
            <w:bdr w:val="none" w:sz="0" w:space="0" w:color="auto" w:frame="1"/>
            <w:shd w:val="clear" w:color="auto" w:fill="FFFFFF"/>
          </w:rPr>
          <w:t>brightness_4</w:t>
        </w:r>
      </w:ins>
    </w:p>
    <w:tbl>
      <w:tblPr>
        <w:tblW w:w="10148" w:type="dxa"/>
        <w:tblInd w:w="489" w:type="dxa"/>
        <w:tblCellMar>
          <w:left w:w="0" w:type="dxa"/>
          <w:right w:w="0" w:type="dxa"/>
        </w:tblCellMar>
        <w:tblLook w:val="04A0"/>
      </w:tblPr>
      <w:tblGrid>
        <w:gridCol w:w="10148"/>
      </w:tblGrid>
      <w:tr w:rsidR="00C6161B" w:rsidRPr="00C6161B" w:rsidTr="00C6161B">
        <w:tc>
          <w:tcPr>
            <w:tcW w:w="10148"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bitwise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lastRenderedPageBreak/>
              <w:t xml:space="preserve">        //if int a = 010 java considers it as octal value of 8 as number starts with 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a = 0x0005;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b = 0x0007;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bitwise and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0101 &amp; 0111=0101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w:t>
            </w:r>
            <w:proofErr w:type="spellStart"/>
            <w:r w:rsidRPr="00C6161B">
              <w:rPr>
                <w:rFonts w:ascii="Courier New" w:eastAsia="Times New Roman" w:hAnsi="Courier New" w:cs="Courier New"/>
                <w:sz w:val="20"/>
              </w:rPr>
              <w:t>a&amp;b</w:t>
            </w:r>
            <w:proofErr w:type="spellEnd"/>
            <w:r w:rsidRPr="00C6161B">
              <w:rPr>
                <w:rFonts w:ascii="Courier New" w:eastAsia="Times New Roman" w:hAnsi="Courier New" w:cs="Courier New"/>
                <w:sz w:val="20"/>
              </w:rPr>
              <w:t xml:space="preserve">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&amp;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bitwise and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0101 | 0111=0111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w:t>
            </w:r>
            <w:proofErr w:type="spellStart"/>
            <w:r w:rsidRPr="00C6161B">
              <w:rPr>
                <w:rFonts w:ascii="Courier New" w:eastAsia="Times New Roman" w:hAnsi="Courier New" w:cs="Courier New"/>
                <w:sz w:val="20"/>
              </w:rPr>
              <w:t>a|b</w:t>
            </w:r>
            <w:proofErr w:type="spellEnd"/>
            <w:r w:rsidRPr="00C6161B">
              <w:rPr>
                <w:rFonts w:ascii="Courier New" w:eastAsia="Times New Roman" w:hAnsi="Courier New" w:cs="Courier New"/>
                <w:sz w:val="20"/>
              </w:rPr>
              <w:t xml:space="preserve">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bitwise </w:t>
            </w:r>
            <w:proofErr w:type="spellStart"/>
            <w:r w:rsidRPr="00C6161B">
              <w:rPr>
                <w:rFonts w:ascii="Courier New" w:eastAsia="Times New Roman" w:hAnsi="Courier New" w:cs="Courier New"/>
                <w:sz w:val="20"/>
              </w:rPr>
              <w:t>xor</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0101 ^ 0111=0010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w:t>
            </w:r>
            <w:proofErr w:type="spellStart"/>
            <w:r w:rsidRPr="00C6161B">
              <w:rPr>
                <w:rFonts w:ascii="Courier New" w:eastAsia="Times New Roman" w:hAnsi="Courier New" w:cs="Courier New"/>
                <w:sz w:val="20"/>
              </w:rPr>
              <w:t>a^b</w:t>
            </w:r>
            <w:proofErr w:type="spellEnd"/>
            <w:r w:rsidRPr="00C6161B">
              <w:rPr>
                <w:rFonts w:ascii="Courier New" w:eastAsia="Times New Roman" w:hAnsi="Courier New" w:cs="Courier New"/>
                <w:sz w:val="20"/>
              </w:rPr>
              <w:t xml:space="preserve">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bitwise and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~0101=1010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can also be combined with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assignment operator to provide shorthand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assignment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 a=</w:t>
            </w:r>
            <w:proofErr w:type="spellStart"/>
            <w:r w:rsidRPr="00C6161B">
              <w:rPr>
                <w:rFonts w:ascii="Courier New" w:eastAsia="Times New Roman" w:hAnsi="Courier New" w:cs="Courier New"/>
                <w:sz w:val="20"/>
              </w:rPr>
              <w:t>a&amp;b</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proofErr w:type="spellStart"/>
            <w:r w:rsidRPr="00C6161B">
              <w:rPr>
                <w:rFonts w:ascii="Courier New" w:eastAsia="Times New Roman" w:hAnsi="Courier New" w:cs="Courier New"/>
                <w:sz w:val="20"/>
              </w:rPr>
              <w:t>a</w:t>
            </w:r>
            <w:proofErr w:type="spellEnd"/>
            <w:r w:rsidRPr="00C6161B">
              <w:rPr>
                <w:rFonts w:ascii="Courier New" w:eastAsia="Times New Roman" w:hAnsi="Courier New" w:cs="Courier New"/>
                <w:sz w:val="20"/>
              </w:rPr>
              <w:t xml:space="preserve"> &amp;= b;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ins w:id="145" w:author="Unknown"/>
          <w:rFonts w:ascii="Arial" w:eastAsia="Times New Roman" w:hAnsi="Arial" w:cs="Arial"/>
        </w:rPr>
      </w:pPr>
      <w:proofErr w:type="gramStart"/>
      <w:ins w:id="146" w:author="Unknown">
        <w:r w:rsidRPr="00C6161B">
          <w:rPr>
            <w:rFonts w:ascii="Arial" w:eastAsia="Times New Roman" w:hAnsi="Arial" w:cs="Arial"/>
            <w:b/>
            <w:bCs/>
          </w:rPr>
          <w:lastRenderedPageBreak/>
          <w:t>Output :</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47" w:author="Unknown"/>
          <w:rFonts w:ascii="Consolas" w:eastAsia="Times New Roman" w:hAnsi="Consolas" w:cs="Consolas"/>
          <w:sz w:val="20"/>
          <w:szCs w:val="20"/>
        </w:rPr>
      </w:pPr>
      <w:proofErr w:type="spellStart"/>
      <w:ins w:id="148" w:author="Unknown">
        <w:r w:rsidRPr="00C6161B">
          <w:rPr>
            <w:rFonts w:ascii="Consolas" w:eastAsia="Times New Roman" w:hAnsi="Consolas" w:cs="Consolas"/>
            <w:sz w:val="20"/>
            <w:szCs w:val="20"/>
          </w:rPr>
          <w:t>a&amp;b</w:t>
        </w:r>
        <w:proofErr w:type="spellEnd"/>
        <w:r w:rsidRPr="00C6161B">
          <w:rPr>
            <w:rFonts w:ascii="Consolas" w:eastAsia="Times New Roman" w:hAnsi="Consolas" w:cs="Consolas"/>
            <w:sz w:val="20"/>
            <w:szCs w:val="20"/>
          </w:rPr>
          <w:t xml:space="preserve"> = 5</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49" w:author="Unknown"/>
          <w:rFonts w:ascii="Consolas" w:eastAsia="Times New Roman" w:hAnsi="Consolas" w:cs="Consolas"/>
          <w:sz w:val="20"/>
          <w:szCs w:val="20"/>
        </w:rPr>
      </w:pPr>
      <w:proofErr w:type="spellStart"/>
      <w:ins w:id="150" w:author="Unknown">
        <w:r w:rsidRPr="00C6161B">
          <w:rPr>
            <w:rFonts w:ascii="Consolas" w:eastAsia="Times New Roman" w:hAnsi="Consolas" w:cs="Consolas"/>
            <w:sz w:val="20"/>
            <w:szCs w:val="20"/>
          </w:rPr>
          <w:t>a|b</w:t>
        </w:r>
        <w:proofErr w:type="spellEnd"/>
        <w:r w:rsidRPr="00C6161B">
          <w:rPr>
            <w:rFonts w:ascii="Consolas" w:eastAsia="Times New Roman" w:hAnsi="Consolas" w:cs="Consolas"/>
            <w:sz w:val="20"/>
            <w:szCs w:val="20"/>
          </w:rPr>
          <w:t xml:space="preserve"> = 7</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51" w:author="Unknown"/>
          <w:rFonts w:ascii="Consolas" w:eastAsia="Times New Roman" w:hAnsi="Consolas" w:cs="Consolas"/>
          <w:sz w:val="20"/>
          <w:szCs w:val="20"/>
        </w:rPr>
      </w:pPr>
      <w:proofErr w:type="spellStart"/>
      <w:proofErr w:type="gramStart"/>
      <w:ins w:id="152" w:author="Unknown">
        <w:r w:rsidRPr="00C6161B">
          <w:rPr>
            <w:rFonts w:ascii="Consolas" w:eastAsia="Times New Roman" w:hAnsi="Consolas" w:cs="Consolas"/>
            <w:sz w:val="20"/>
            <w:szCs w:val="20"/>
          </w:rPr>
          <w:t>a^</w:t>
        </w:r>
        <w:proofErr w:type="gramEnd"/>
        <w:r w:rsidRPr="00C6161B">
          <w:rPr>
            <w:rFonts w:ascii="Consolas" w:eastAsia="Times New Roman" w:hAnsi="Consolas" w:cs="Consolas"/>
            <w:sz w:val="20"/>
            <w:szCs w:val="20"/>
          </w:rPr>
          <w:t>b</w:t>
        </w:r>
        <w:proofErr w:type="spellEnd"/>
        <w:r w:rsidRPr="00C6161B">
          <w:rPr>
            <w:rFonts w:ascii="Consolas" w:eastAsia="Times New Roman" w:hAnsi="Consolas" w:cs="Consolas"/>
            <w:sz w:val="20"/>
            <w:szCs w:val="20"/>
          </w:rPr>
          <w:t xml:space="preserve"> = 2</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53" w:author="Unknown"/>
          <w:rFonts w:ascii="Consolas" w:eastAsia="Times New Roman" w:hAnsi="Consolas" w:cs="Consolas"/>
          <w:sz w:val="20"/>
          <w:szCs w:val="20"/>
        </w:rPr>
      </w:pPr>
      <w:ins w:id="154" w:author="Unknown">
        <w:r w:rsidRPr="00C6161B">
          <w:rPr>
            <w:rFonts w:ascii="Consolas" w:eastAsia="Times New Roman" w:hAnsi="Consolas" w:cs="Consolas"/>
            <w:sz w:val="20"/>
            <w:szCs w:val="20"/>
          </w:rPr>
          <w:t>~a = -6</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55" w:author="Unknown"/>
          <w:rFonts w:ascii="Consolas" w:eastAsia="Times New Roman" w:hAnsi="Consolas" w:cs="Consolas"/>
          <w:sz w:val="20"/>
          <w:szCs w:val="20"/>
        </w:rPr>
      </w:pPr>
      <w:ins w:id="156" w:author="Unknown">
        <w:r w:rsidRPr="00C6161B">
          <w:rPr>
            <w:rFonts w:ascii="Consolas" w:eastAsia="Times New Roman" w:hAnsi="Consolas" w:cs="Consolas"/>
            <w:sz w:val="20"/>
            <w:szCs w:val="20"/>
          </w:rPr>
          <w:t>a= 5</w:t>
        </w:r>
      </w:ins>
    </w:p>
    <w:p w:rsidR="00C6161B" w:rsidRPr="00C6161B" w:rsidRDefault="00C6161B" w:rsidP="00C6161B">
      <w:pPr>
        <w:numPr>
          <w:ilvl w:val="0"/>
          <w:numId w:val="2"/>
        </w:numPr>
        <w:spacing w:after="0" w:line="240" w:lineRule="auto"/>
        <w:ind w:left="489"/>
        <w:textAlignment w:val="baseline"/>
        <w:rPr>
          <w:ins w:id="157" w:author="Unknown"/>
          <w:rFonts w:ascii="Arial" w:eastAsia="Times New Roman" w:hAnsi="Arial" w:cs="Arial"/>
        </w:rPr>
      </w:pPr>
      <w:bookmarkStart w:id="158" w:name="Shift_Operators"/>
      <w:bookmarkEnd w:id="158"/>
      <w:ins w:id="159" w:author="Unknown">
        <w:r w:rsidRPr="00C6161B">
          <w:rPr>
            <w:rFonts w:ascii="Arial" w:eastAsia="Times New Roman" w:hAnsi="Arial" w:cs="Arial"/>
            <w:b/>
            <w:bCs/>
          </w:rPr>
          <w:t xml:space="preserve">Shift </w:t>
        </w:r>
        <w:proofErr w:type="gramStart"/>
        <w:r w:rsidRPr="00C6161B">
          <w:rPr>
            <w:rFonts w:ascii="Arial" w:eastAsia="Times New Roman" w:hAnsi="Arial" w:cs="Arial"/>
            <w:b/>
            <w:bCs/>
          </w:rPr>
          <w:t>Operators :</w:t>
        </w:r>
        <w:r w:rsidRPr="00C6161B">
          <w:rPr>
            <w:rFonts w:ascii="Arial" w:eastAsia="Times New Roman" w:hAnsi="Arial" w:cs="Arial"/>
          </w:rPr>
          <w:t>These</w:t>
        </w:r>
        <w:proofErr w:type="gramEnd"/>
        <w:r w:rsidRPr="00C6161B">
          <w:rPr>
            <w:rFonts w:ascii="Arial" w:eastAsia="Times New Roman" w:hAnsi="Arial" w:cs="Arial"/>
          </w:rPr>
          <w:t xml:space="preserve"> operators are used to shift the bits of a number left or right thereby multiplying or dividing the number by two respectively. They can be used when we have to multiply or divide a number by two. General format-</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9"/>
        <w:textAlignment w:val="baseline"/>
        <w:rPr>
          <w:ins w:id="160" w:author="Unknown"/>
          <w:rFonts w:ascii="Consolas" w:eastAsia="Times New Roman" w:hAnsi="Consolas" w:cs="Consolas"/>
          <w:sz w:val="20"/>
          <w:szCs w:val="20"/>
        </w:rPr>
      </w:pPr>
      <w:ins w:id="161" w:author="Unknown">
        <w:r w:rsidRPr="00C6161B">
          <w:rPr>
            <w:rFonts w:ascii="Consolas" w:eastAsia="Times New Roman" w:hAnsi="Consolas" w:cs="Consolas"/>
            <w:sz w:val="20"/>
            <w:szCs w:val="20"/>
          </w:rPr>
          <w:t xml:space="preserve"> </w:t>
        </w:r>
        <w:proofErr w:type="gramStart"/>
        <w:r w:rsidRPr="00C6161B">
          <w:rPr>
            <w:rFonts w:ascii="Consolas" w:eastAsia="Times New Roman" w:hAnsi="Consolas" w:cs="Consolas"/>
            <w:sz w:val="20"/>
            <w:szCs w:val="20"/>
          </w:rPr>
          <w:t>number</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b/>
            <w:bCs/>
            <w:sz w:val="20"/>
            <w:szCs w:val="20"/>
          </w:rPr>
          <w:t>shift_op</w:t>
        </w:r>
        <w:proofErr w:type="spell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number_of_places_to_shift</w:t>
        </w:r>
        <w:proofErr w:type="spellEnd"/>
        <w:r w:rsidRPr="00C6161B">
          <w:rPr>
            <w:rFonts w:ascii="Consolas" w:eastAsia="Times New Roman" w:hAnsi="Consolas" w:cs="Consolas"/>
            <w:sz w:val="20"/>
            <w:szCs w:val="20"/>
          </w:rPr>
          <w:t>;</w:t>
        </w:r>
      </w:ins>
    </w:p>
    <w:p w:rsidR="00C6161B" w:rsidRPr="00C6161B" w:rsidRDefault="00C6161B" w:rsidP="00C6161B">
      <w:pPr>
        <w:numPr>
          <w:ilvl w:val="1"/>
          <w:numId w:val="2"/>
        </w:numPr>
        <w:spacing w:after="0" w:line="240" w:lineRule="auto"/>
        <w:ind w:left="978"/>
        <w:textAlignment w:val="baseline"/>
        <w:rPr>
          <w:ins w:id="162" w:author="Unknown"/>
          <w:rFonts w:ascii="Arial" w:eastAsia="Times New Roman" w:hAnsi="Arial" w:cs="Arial"/>
        </w:rPr>
      </w:pPr>
      <w:ins w:id="163" w:author="Unknown">
        <w:r w:rsidRPr="00C6161B">
          <w:rPr>
            <w:rFonts w:ascii="Arial" w:eastAsia="Times New Roman" w:hAnsi="Arial" w:cs="Arial"/>
            <w:b/>
            <w:bCs/>
          </w:rPr>
          <w:t>&lt;</w:t>
        </w:r>
        <w:proofErr w:type="gramStart"/>
        <w:r w:rsidRPr="00C6161B">
          <w:rPr>
            <w:rFonts w:ascii="Arial" w:eastAsia="Times New Roman" w:hAnsi="Arial" w:cs="Arial"/>
            <w:b/>
            <w:bCs/>
          </w:rPr>
          <w:t>&lt; ,</w:t>
        </w:r>
        <w:proofErr w:type="gramEnd"/>
        <w:r w:rsidRPr="00C6161B">
          <w:rPr>
            <w:rFonts w:ascii="Arial" w:eastAsia="Times New Roman" w:hAnsi="Arial" w:cs="Arial"/>
            <w:b/>
            <w:bCs/>
          </w:rPr>
          <w:t xml:space="preserve"> Left shift operator: </w:t>
        </w:r>
        <w:r w:rsidRPr="00C6161B">
          <w:rPr>
            <w:rFonts w:ascii="Arial" w:eastAsia="Times New Roman" w:hAnsi="Arial" w:cs="Arial"/>
          </w:rPr>
          <w:t>shifts the bits of the number to the left and fills 0 on voids left as a result. Similar effect as of multiplying the number with some power of two.</w:t>
        </w:r>
      </w:ins>
    </w:p>
    <w:p w:rsidR="00C6161B" w:rsidRPr="00C6161B" w:rsidRDefault="00C6161B" w:rsidP="00C6161B">
      <w:pPr>
        <w:numPr>
          <w:ilvl w:val="1"/>
          <w:numId w:val="2"/>
        </w:numPr>
        <w:spacing w:after="0" w:line="240" w:lineRule="auto"/>
        <w:ind w:left="978"/>
        <w:textAlignment w:val="baseline"/>
        <w:rPr>
          <w:ins w:id="164" w:author="Unknown"/>
          <w:rFonts w:ascii="Arial" w:eastAsia="Times New Roman" w:hAnsi="Arial" w:cs="Arial"/>
        </w:rPr>
      </w:pPr>
      <w:ins w:id="165" w:author="Unknown">
        <w:r w:rsidRPr="00C6161B">
          <w:rPr>
            <w:rFonts w:ascii="Arial" w:eastAsia="Times New Roman" w:hAnsi="Arial" w:cs="Arial"/>
            <w:b/>
            <w:bCs/>
          </w:rPr>
          <w:t>&gt;</w:t>
        </w:r>
        <w:proofErr w:type="gramStart"/>
        <w:r w:rsidRPr="00C6161B">
          <w:rPr>
            <w:rFonts w:ascii="Arial" w:eastAsia="Times New Roman" w:hAnsi="Arial" w:cs="Arial"/>
            <w:b/>
            <w:bCs/>
          </w:rPr>
          <w:t>&gt; ,</w:t>
        </w:r>
        <w:proofErr w:type="gramEnd"/>
        <w:r w:rsidRPr="00C6161B">
          <w:rPr>
            <w:rFonts w:ascii="Arial" w:eastAsia="Times New Roman" w:hAnsi="Arial" w:cs="Arial"/>
            <w:b/>
            <w:bCs/>
          </w:rPr>
          <w:t xml:space="preserve"> Signed Right shift operator: </w:t>
        </w:r>
        <w:r w:rsidRPr="00C6161B">
          <w:rPr>
            <w:rFonts w:ascii="Arial" w:eastAsia="Times New Roman" w:hAnsi="Arial" w:cs="Arial"/>
          </w:rPr>
          <w:t>shifts the bits of the number to the right and fills 0 on voids left as a result. The leftmost bit depends on the sign of initial number. Similar effect as of dividing the number with some power of two.</w:t>
        </w:r>
      </w:ins>
    </w:p>
    <w:p w:rsidR="00C6161B" w:rsidRPr="00C6161B" w:rsidRDefault="00C6161B" w:rsidP="00C6161B">
      <w:pPr>
        <w:numPr>
          <w:ilvl w:val="1"/>
          <w:numId w:val="2"/>
        </w:numPr>
        <w:spacing w:after="0" w:line="240" w:lineRule="auto"/>
        <w:ind w:left="978"/>
        <w:textAlignment w:val="baseline"/>
        <w:rPr>
          <w:ins w:id="166" w:author="Unknown"/>
          <w:rFonts w:ascii="Arial" w:eastAsia="Times New Roman" w:hAnsi="Arial" w:cs="Arial"/>
        </w:rPr>
      </w:pPr>
      <w:ins w:id="167" w:author="Unknown">
        <w:r w:rsidRPr="00C6161B">
          <w:rPr>
            <w:rFonts w:ascii="Arial" w:eastAsia="Times New Roman" w:hAnsi="Arial" w:cs="Arial"/>
            <w:b/>
            <w:bCs/>
          </w:rPr>
          <w:t>&gt;&gt;</w:t>
        </w:r>
        <w:proofErr w:type="gramStart"/>
        <w:r w:rsidRPr="00C6161B">
          <w:rPr>
            <w:rFonts w:ascii="Arial" w:eastAsia="Times New Roman" w:hAnsi="Arial" w:cs="Arial"/>
            <w:b/>
            <w:bCs/>
          </w:rPr>
          <w:t>&gt; ,</w:t>
        </w:r>
        <w:proofErr w:type="gramEnd"/>
        <w:r w:rsidRPr="00C6161B">
          <w:rPr>
            <w:rFonts w:ascii="Arial" w:eastAsia="Times New Roman" w:hAnsi="Arial" w:cs="Arial"/>
            <w:b/>
            <w:bCs/>
          </w:rPr>
          <w:t xml:space="preserve"> Unsigned Right shift operator: </w:t>
        </w:r>
        <w:r w:rsidRPr="00C6161B">
          <w:rPr>
            <w:rFonts w:ascii="Arial" w:eastAsia="Times New Roman" w:hAnsi="Arial" w:cs="Arial"/>
          </w:rPr>
          <w:t>shifts the bits of the number to the right and fills 0 on voids left as a result. The leftmost bit is set to 0.</w:t>
        </w:r>
      </w:ins>
    </w:p>
    <w:p w:rsidR="00C6161B" w:rsidRPr="00C6161B" w:rsidRDefault="00C6161B" w:rsidP="00C6161B">
      <w:pPr>
        <w:spacing w:after="0" w:line="240" w:lineRule="auto"/>
        <w:ind w:left="489"/>
        <w:textAlignment w:val="baseline"/>
        <w:rPr>
          <w:ins w:id="168" w:author="Unknown"/>
          <w:rFonts w:ascii="Arial" w:eastAsia="Times New Roman" w:hAnsi="Arial" w:cs="Arial"/>
        </w:rPr>
      </w:pPr>
      <w:proofErr w:type="spellStart"/>
      <w:ins w:id="169" w:author="Unknown">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ins>
    </w:p>
    <w:p w:rsidR="00C6161B" w:rsidRPr="00C6161B" w:rsidRDefault="00C6161B" w:rsidP="00C6161B">
      <w:pPr>
        <w:spacing w:after="0" w:line="240" w:lineRule="auto"/>
        <w:ind w:left="489"/>
        <w:textAlignment w:val="baseline"/>
        <w:rPr>
          <w:ins w:id="170" w:author="Unknown"/>
          <w:rFonts w:ascii="Arial" w:eastAsia="Times New Roman" w:hAnsi="Arial" w:cs="Arial"/>
        </w:rPr>
      </w:pPr>
      <w:proofErr w:type="gramStart"/>
      <w:ins w:id="171" w:author="Unknown">
        <w:r w:rsidRPr="00C6161B">
          <w:rPr>
            <w:rFonts w:ascii="Material Icons" w:eastAsia="Times New Roman" w:hAnsi="Material Icons" w:cs="Arial"/>
            <w:color w:val="454545"/>
            <w:sz w:val="33"/>
            <w:szCs w:val="33"/>
            <w:bdr w:val="none" w:sz="0" w:space="0" w:color="auto" w:frame="1"/>
            <w:shd w:val="clear" w:color="auto" w:fill="FFFFFF"/>
          </w:rPr>
          <w:t>edit</w:t>
        </w:r>
        <w:proofErr w:type="gramEnd"/>
      </w:ins>
    </w:p>
    <w:p w:rsidR="00C6161B" w:rsidRPr="00C6161B" w:rsidRDefault="00C6161B" w:rsidP="00C6161B">
      <w:pPr>
        <w:spacing w:after="0" w:line="240" w:lineRule="auto"/>
        <w:ind w:left="489"/>
        <w:textAlignment w:val="baseline"/>
        <w:rPr>
          <w:ins w:id="172" w:author="Unknown"/>
          <w:rFonts w:ascii="Arial" w:eastAsia="Times New Roman" w:hAnsi="Arial" w:cs="Arial"/>
        </w:rPr>
      </w:pPr>
      <w:proofErr w:type="spellStart"/>
      <w:ins w:id="173" w:author="Unknown">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ins>
    </w:p>
    <w:p w:rsidR="00C6161B" w:rsidRPr="00C6161B" w:rsidRDefault="00C6161B" w:rsidP="00C6161B">
      <w:pPr>
        <w:spacing w:after="136" w:line="240" w:lineRule="auto"/>
        <w:ind w:left="489"/>
        <w:textAlignment w:val="baseline"/>
        <w:rPr>
          <w:ins w:id="174" w:author="Unknown"/>
          <w:rFonts w:ascii="Arial" w:eastAsia="Times New Roman" w:hAnsi="Arial" w:cs="Arial"/>
        </w:rPr>
      </w:pPr>
      <w:ins w:id="175" w:author="Unknown">
        <w:r w:rsidRPr="00C6161B">
          <w:rPr>
            <w:rFonts w:ascii="Material Icons" w:eastAsia="Times New Roman" w:hAnsi="Material Icons" w:cs="Arial"/>
            <w:color w:val="454545"/>
            <w:sz w:val="33"/>
            <w:szCs w:val="33"/>
            <w:bdr w:val="none" w:sz="0" w:space="0" w:color="auto" w:frame="1"/>
            <w:shd w:val="clear" w:color="auto" w:fill="FFFFFF"/>
          </w:rPr>
          <w:lastRenderedPageBreak/>
          <w:t>brightness_4</w:t>
        </w:r>
      </w:ins>
    </w:p>
    <w:tbl>
      <w:tblPr>
        <w:tblW w:w="7662" w:type="dxa"/>
        <w:tblInd w:w="489" w:type="dxa"/>
        <w:tblCellMar>
          <w:left w:w="0" w:type="dxa"/>
          <w:right w:w="0" w:type="dxa"/>
        </w:tblCellMar>
        <w:tblLook w:val="04A0"/>
      </w:tblPr>
      <w:tblGrid>
        <w:gridCol w:w="7662"/>
      </w:tblGrid>
      <w:tr w:rsidR="00C6161B" w:rsidRPr="00C6161B" w:rsidTr="00C6161B">
        <w:tc>
          <w:tcPr>
            <w:tcW w:w="7662"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shift 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a = 0x0005;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int</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b = -10;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left shift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0000 0101&lt;&lt;2 =0001 0100(20)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similar to 5*(2^2)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System.out.println("a&lt;&lt;2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&lt;&lt;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right shift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0000 0101 &gt;&gt; 2 =0000 0001(1)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similar to 5/(2^2)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System.out.println("a&gt;&gt;2 =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(a &gt;&gt;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unsigned right shift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System.out.println("b&gt;&gt;&gt;2 = "+ (b &gt;&gt;&gt; 2));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ins w:id="176" w:author="Unknown"/>
          <w:rFonts w:ascii="Arial" w:eastAsia="Times New Roman" w:hAnsi="Arial" w:cs="Arial"/>
        </w:rPr>
      </w:pPr>
      <w:proofErr w:type="gramStart"/>
      <w:ins w:id="177" w:author="Unknown">
        <w:r w:rsidRPr="00C6161B">
          <w:rPr>
            <w:rFonts w:ascii="Arial" w:eastAsia="Times New Roman" w:hAnsi="Arial" w:cs="Arial"/>
            <w:b/>
            <w:bCs/>
          </w:rPr>
          <w:t>Output :</w:t>
        </w:r>
        <w:proofErr w:type="gramEnd"/>
      </w:ins>
    </w:p>
    <w:p w:rsidR="00C6161B" w:rsidRPr="00C6161B" w:rsidRDefault="00C6161B" w:rsidP="00C6161B">
      <w:pPr>
        <w:spacing w:after="0" w:line="240" w:lineRule="auto"/>
        <w:ind w:left="489"/>
        <w:textAlignment w:val="baseline"/>
        <w:rPr>
          <w:ins w:id="178" w:author="Unknown"/>
          <w:rFonts w:ascii="Arial" w:eastAsia="Times New Roman" w:hAnsi="Arial" w:cs="Arial"/>
        </w:rPr>
      </w:pPr>
      <w:ins w:id="179" w:author="Unknown">
        <w:r w:rsidRPr="00C6161B">
          <w:rPr>
            <w:rFonts w:ascii="Arial" w:eastAsia="Times New Roman" w:hAnsi="Arial" w:cs="Arial"/>
          </w:rPr>
          <w:br/>
        </w:r>
        <w:r w:rsidRPr="00C6161B">
          <w:rPr>
            <w:rFonts w:ascii="Arial" w:eastAsia="Times New Roman" w:hAnsi="Arial" w:cs="Arial"/>
          </w:rPr>
          <w:br/>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80" w:author="Unknown"/>
          <w:rFonts w:ascii="Consolas" w:eastAsia="Times New Roman" w:hAnsi="Consolas" w:cs="Consolas"/>
          <w:sz w:val="20"/>
          <w:szCs w:val="20"/>
        </w:rPr>
      </w:pPr>
      <w:ins w:id="181" w:author="Unknown">
        <w:r w:rsidRPr="00C6161B">
          <w:rPr>
            <w:rFonts w:ascii="Consolas" w:eastAsia="Times New Roman" w:hAnsi="Consolas" w:cs="Consolas"/>
            <w:sz w:val="20"/>
            <w:szCs w:val="20"/>
          </w:rPr>
          <w:t>a2 = 1</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82" w:author="Unknown"/>
          <w:rFonts w:ascii="Consolas" w:eastAsia="Times New Roman" w:hAnsi="Consolas" w:cs="Consolas"/>
          <w:sz w:val="20"/>
          <w:szCs w:val="20"/>
        </w:rPr>
      </w:pPr>
      <w:ins w:id="183" w:author="Unknown">
        <w:r w:rsidRPr="00C6161B">
          <w:rPr>
            <w:rFonts w:ascii="Consolas" w:eastAsia="Times New Roman" w:hAnsi="Consolas" w:cs="Consolas"/>
            <w:sz w:val="20"/>
            <w:szCs w:val="20"/>
          </w:rPr>
          <w:t>b&gt;&gt;&gt;2 = 1073741821</w:t>
        </w:r>
      </w:ins>
    </w:p>
    <w:bookmarkStart w:id="184" w:name="instance_of_Operator"/>
    <w:bookmarkEnd w:id="184"/>
    <w:p w:rsidR="00C6161B" w:rsidRPr="00C6161B" w:rsidRDefault="00C6161B" w:rsidP="00C6161B">
      <w:pPr>
        <w:numPr>
          <w:ilvl w:val="0"/>
          <w:numId w:val="2"/>
        </w:numPr>
        <w:spacing w:after="0" w:line="240" w:lineRule="auto"/>
        <w:ind w:left="489"/>
        <w:textAlignment w:val="baseline"/>
        <w:rPr>
          <w:ins w:id="185" w:author="Unknown"/>
          <w:rFonts w:ascii="Arial" w:eastAsia="Times New Roman" w:hAnsi="Arial" w:cs="Arial"/>
        </w:rPr>
      </w:pPr>
      <w:ins w:id="186" w:author="Unknown">
        <w:r w:rsidRPr="00C6161B">
          <w:rPr>
            <w:rFonts w:ascii="Arial" w:eastAsia="Times New Roman" w:hAnsi="Arial" w:cs="Arial"/>
            <w:b/>
            <w:bCs/>
          </w:rPr>
          <w:fldChar w:fldCharType="begin"/>
        </w:r>
        <w:r w:rsidRPr="00C6161B">
          <w:rPr>
            <w:rFonts w:ascii="Arial" w:eastAsia="Times New Roman" w:hAnsi="Arial" w:cs="Arial"/>
            <w:b/>
            <w:bCs/>
          </w:rPr>
          <w:instrText xml:space="preserve"> HYPERLINK "https://www.geeksforgeeks.org/java-instanceof-and-its-applications/" </w:instrText>
        </w:r>
        <w:r w:rsidRPr="00C6161B">
          <w:rPr>
            <w:rFonts w:ascii="Arial" w:eastAsia="Times New Roman" w:hAnsi="Arial" w:cs="Arial"/>
            <w:b/>
            <w:bCs/>
          </w:rPr>
          <w:fldChar w:fldCharType="separate"/>
        </w:r>
        <w:proofErr w:type="gramStart"/>
        <w:r w:rsidRPr="00C6161B">
          <w:rPr>
            <w:rFonts w:ascii="Arial" w:eastAsia="Times New Roman" w:hAnsi="Arial" w:cs="Arial"/>
            <w:b/>
            <w:bCs/>
            <w:color w:val="EC4E20"/>
            <w:u w:val="single"/>
          </w:rPr>
          <w:t>instance</w:t>
        </w:r>
        <w:proofErr w:type="gramEnd"/>
        <w:r w:rsidRPr="00C6161B">
          <w:rPr>
            <w:rFonts w:ascii="Arial" w:eastAsia="Times New Roman" w:hAnsi="Arial" w:cs="Arial"/>
            <w:b/>
            <w:bCs/>
            <w:color w:val="EC4E20"/>
            <w:u w:val="single"/>
          </w:rPr>
          <w:t xml:space="preserve"> of operator</w:t>
        </w:r>
        <w:r w:rsidRPr="00C6161B">
          <w:rPr>
            <w:rFonts w:ascii="Arial" w:eastAsia="Times New Roman" w:hAnsi="Arial" w:cs="Arial"/>
            <w:b/>
            <w:bCs/>
          </w:rPr>
          <w:fldChar w:fldCharType="end"/>
        </w:r>
        <w:r w:rsidRPr="00C6161B">
          <w:rPr>
            <w:rFonts w:ascii="Arial" w:eastAsia="Times New Roman" w:hAnsi="Arial" w:cs="Arial"/>
            <w:b/>
            <w:bCs/>
          </w:rPr>
          <w:t> :</w:t>
        </w:r>
        <w:r w:rsidRPr="00C6161B">
          <w:rPr>
            <w:rFonts w:ascii="Arial" w:eastAsia="Times New Roman" w:hAnsi="Arial" w:cs="Arial"/>
          </w:rPr>
          <w:t> Instance of operator is used for type checking. It can be used to test if an object is an instance of a class, a subclass or an interface. General format-</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9"/>
        <w:textAlignment w:val="baseline"/>
        <w:rPr>
          <w:ins w:id="187" w:author="Unknown"/>
          <w:rFonts w:ascii="Consolas" w:eastAsia="Times New Roman" w:hAnsi="Consolas" w:cs="Consolas"/>
          <w:sz w:val="20"/>
          <w:szCs w:val="20"/>
        </w:rPr>
      </w:pPr>
      <w:proofErr w:type="gramStart"/>
      <w:ins w:id="188" w:author="Unknown">
        <w:r w:rsidRPr="00C6161B">
          <w:rPr>
            <w:rFonts w:ascii="Consolas" w:eastAsia="Times New Roman" w:hAnsi="Consolas" w:cs="Consolas"/>
            <w:sz w:val="20"/>
            <w:szCs w:val="20"/>
          </w:rPr>
          <w:t>object</w:t>
        </w:r>
        <w:proofErr w:type="gramEnd"/>
        <w:r w:rsidRPr="00C6161B">
          <w:rPr>
            <w:rFonts w:ascii="Consolas" w:eastAsia="Times New Roman" w:hAnsi="Consolas" w:cs="Consolas"/>
            <w:sz w:val="20"/>
            <w:szCs w:val="20"/>
          </w:rPr>
          <w:t xml:space="preserve"> </w:t>
        </w:r>
        <w:r w:rsidRPr="00C6161B">
          <w:rPr>
            <w:rFonts w:ascii="Consolas" w:eastAsia="Times New Roman" w:hAnsi="Consolas" w:cs="Consolas"/>
            <w:b/>
            <w:bCs/>
            <w:sz w:val="20"/>
            <w:szCs w:val="20"/>
          </w:rPr>
          <w:t>instance of</w:t>
        </w:r>
        <w:r w:rsidRPr="00C6161B">
          <w:rPr>
            <w:rFonts w:ascii="Consolas" w:eastAsia="Times New Roman" w:hAnsi="Consolas" w:cs="Consolas"/>
            <w:sz w:val="20"/>
            <w:szCs w:val="20"/>
          </w:rPr>
          <w:t xml:space="preserve"> class/subclass/interface</w:t>
        </w:r>
      </w:ins>
    </w:p>
    <w:p w:rsidR="00C6161B" w:rsidRPr="00C6161B" w:rsidRDefault="00C6161B" w:rsidP="00C6161B">
      <w:pPr>
        <w:spacing w:after="0" w:line="240" w:lineRule="auto"/>
        <w:ind w:left="489"/>
        <w:textAlignment w:val="baseline"/>
        <w:rPr>
          <w:ins w:id="189" w:author="Unknown"/>
          <w:rFonts w:ascii="Arial" w:eastAsia="Times New Roman" w:hAnsi="Arial" w:cs="Arial"/>
        </w:rPr>
      </w:pPr>
      <w:proofErr w:type="spellStart"/>
      <w:ins w:id="190" w:author="Unknown">
        <w:r w:rsidRPr="00C6161B">
          <w:rPr>
            <w:rFonts w:ascii="Material Icons" w:eastAsia="Times New Roman" w:hAnsi="Material Icons" w:cs="Arial"/>
            <w:color w:val="454545"/>
            <w:sz w:val="33"/>
            <w:szCs w:val="33"/>
            <w:bdr w:val="none" w:sz="0" w:space="0" w:color="auto" w:frame="1"/>
            <w:shd w:val="clear" w:color="auto" w:fill="FFFFFF"/>
          </w:rPr>
          <w:t>filter_none</w:t>
        </w:r>
        <w:proofErr w:type="spellEnd"/>
      </w:ins>
    </w:p>
    <w:p w:rsidR="00C6161B" w:rsidRPr="00C6161B" w:rsidRDefault="00C6161B" w:rsidP="00C6161B">
      <w:pPr>
        <w:spacing w:after="0" w:line="240" w:lineRule="auto"/>
        <w:ind w:left="489"/>
        <w:textAlignment w:val="baseline"/>
        <w:rPr>
          <w:ins w:id="191" w:author="Unknown"/>
          <w:rFonts w:ascii="Arial" w:eastAsia="Times New Roman" w:hAnsi="Arial" w:cs="Arial"/>
        </w:rPr>
      </w:pPr>
      <w:proofErr w:type="gramStart"/>
      <w:ins w:id="192" w:author="Unknown">
        <w:r w:rsidRPr="00C6161B">
          <w:rPr>
            <w:rFonts w:ascii="Material Icons" w:eastAsia="Times New Roman" w:hAnsi="Material Icons" w:cs="Arial"/>
            <w:color w:val="454545"/>
            <w:sz w:val="33"/>
            <w:szCs w:val="33"/>
            <w:bdr w:val="none" w:sz="0" w:space="0" w:color="auto" w:frame="1"/>
            <w:shd w:val="clear" w:color="auto" w:fill="FFFFFF"/>
          </w:rPr>
          <w:t>edit</w:t>
        </w:r>
        <w:proofErr w:type="gramEnd"/>
      </w:ins>
    </w:p>
    <w:p w:rsidR="00C6161B" w:rsidRPr="00C6161B" w:rsidRDefault="00C6161B" w:rsidP="00C6161B">
      <w:pPr>
        <w:spacing w:after="0" w:line="240" w:lineRule="auto"/>
        <w:ind w:left="489"/>
        <w:textAlignment w:val="baseline"/>
        <w:rPr>
          <w:ins w:id="193" w:author="Unknown"/>
          <w:rFonts w:ascii="Arial" w:eastAsia="Times New Roman" w:hAnsi="Arial" w:cs="Arial"/>
        </w:rPr>
      </w:pPr>
      <w:proofErr w:type="spellStart"/>
      <w:ins w:id="194" w:author="Unknown">
        <w:r w:rsidRPr="00C6161B">
          <w:rPr>
            <w:rFonts w:ascii="Material Icons" w:eastAsia="Times New Roman" w:hAnsi="Material Icons" w:cs="Arial"/>
            <w:color w:val="454545"/>
            <w:sz w:val="33"/>
            <w:szCs w:val="33"/>
            <w:bdr w:val="none" w:sz="0" w:space="0" w:color="auto" w:frame="1"/>
            <w:shd w:val="clear" w:color="auto" w:fill="FFFFFF"/>
          </w:rPr>
          <w:t>play_arrow</w:t>
        </w:r>
        <w:proofErr w:type="spellEnd"/>
      </w:ins>
    </w:p>
    <w:p w:rsidR="00C6161B" w:rsidRPr="00C6161B" w:rsidRDefault="00C6161B" w:rsidP="00C6161B">
      <w:pPr>
        <w:spacing w:after="136" w:line="240" w:lineRule="auto"/>
        <w:ind w:left="489"/>
        <w:textAlignment w:val="baseline"/>
        <w:rPr>
          <w:ins w:id="195" w:author="Unknown"/>
          <w:rFonts w:ascii="Arial" w:eastAsia="Times New Roman" w:hAnsi="Arial" w:cs="Arial"/>
        </w:rPr>
      </w:pPr>
      <w:ins w:id="196" w:author="Unknown">
        <w:r w:rsidRPr="00C6161B">
          <w:rPr>
            <w:rFonts w:ascii="Material Icons" w:eastAsia="Times New Roman" w:hAnsi="Material Icons" w:cs="Arial"/>
            <w:color w:val="454545"/>
            <w:sz w:val="33"/>
            <w:szCs w:val="33"/>
            <w:bdr w:val="none" w:sz="0" w:space="0" w:color="auto" w:frame="1"/>
            <w:shd w:val="clear" w:color="auto" w:fill="FFFFFF"/>
          </w:rPr>
          <w:t>brightness_4</w:t>
        </w:r>
      </w:ins>
    </w:p>
    <w:tbl>
      <w:tblPr>
        <w:tblW w:w="7662" w:type="dxa"/>
        <w:tblInd w:w="489" w:type="dxa"/>
        <w:tblCellMar>
          <w:left w:w="0" w:type="dxa"/>
          <w:right w:w="0" w:type="dxa"/>
        </w:tblCellMar>
        <w:tblLook w:val="04A0"/>
      </w:tblPr>
      <w:tblGrid>
        <w:gridCol w:w="7662"/>
      </w:tblGrid>
      <w:tr w:rsidR="00C6161B" w:rsidRPr="00C6161B" w:rsidTr="00C6161B">
        <w:tc>
          <w:tcPr>
            <w:tcW w:w="7662" w:type="dxa"/>
            <w:vAlign w:val="center"/>
            <w:hideMark/>
          </w:tcPr>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Java program to illustrate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instance of operator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operators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public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static</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void</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main(String[] args)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Person obj1 = new</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Person();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Person obj2 = new</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Boy();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lastRenderedPageBreak/>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As obj is of type person, it is not an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instance of Boy or interface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System.out.println("obj1 </w:t>
            </w:r>
            <w:proofErr w:type="spellStart"/>
            <w:r w:rsidRPr="00C6161B">
              <w:rPr>
                <w:rFonts w:ascii="Courier New" w:eastAsia="Times New Roman" w:hAnsi="Courier New" w:cs="Courier New"/>
                <w:sz w:val="20"/>
              </w:rPr>
              <w:t>instanceof</w:t>
            </w:r>
            <w:proofErr w:type="spellEnd"/>
            <w:r w:rsidRPr="00C6161B">
              <w:rPr>
                <w:rFonts w:ascii="Courier New" w:eastAsia="Times New Roman" w:hAnsi="Courier New" w:cs="Courier New"/>
                <w:sz w:val="20"/>
              </w:rPr>
              <w:t xml:space="preserve"> Person: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(obj1 </w:t>
            </w:r>
            <w:proofErr w:type="spellStart"/>
            <w:r w:rsidRPr="00C6161B">
              <w:rPr>
                <w:rFonts w:ascii="Courier New" w:eastAsia="Times New Roman" w:hAnsi="Courier New" w:cs="Courier New"/>
                <w:sz w:val="20"/>
              </w:rPr>
              <w:t>instanceof</w:t>
            </w:r>
            <w:proofErr w:type="spellEnd"/>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Person));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System.out.println("obj1 </w:t>
            </w:r>
            <w:proofErr w:type="spellStart"/>
            <w:r w:rsidRPr="00C6161B">
              <w:rPr>
                <w:rFonts w:ascii="Courier New" w:eastAsia="Times New Roman" w:hAnsi="Courier New" w:cs="Courier New"/>
                <w:sz w:val="20"/>
              </w:rPr>
              <w:t>instanceof</w:t>
            </w:r>
            <w:proofErr w:type="spellEnd"/>
            <w:r w:rsidRPr="00C6161B">
              <w:rPr>
                <w:rFonts w:ascii="Courier New" w:eastAsia="Times New Roman" w:hAnsi="Courier New" w:cs="Courier New"/>
                <w:sz w:val="20"/>
              </w:rPr>
              <w:t xml:space="preserve"> Boy: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(obj1 </w:t>
            </w:r>
            <w:proofErr w:type="spellStart"/>
            <w:r w:rsidRPr="00C6161B">
              <w:rPr>
                <w:rFonts w:ascii="Courier New" w:eastAsia="Times New Roman" w:hAnsi="Courier New" w:cs="Courier New"/>
                <w:sz w:val="20"/>
              </w:rPr>
              <w:t>instanceof</w:t>
            </w:r>
            <w:proofErr w:type="spellEnd"/>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Boy));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System.out.println("obj1 </w:t>
            </w:r>
            <w:proofErr w:type="spellStart"/>
            <w:r w:rsidRPr="00C6161B">
              <w:rPr>
                <w:rFonts w:ascii="Courier New" w:eastAsia="Times New Roman" w:hAnsi="Courier New" w:cs="Courier New"/>
                <w:sz w:val="20"/>
              </w:rPr>
              <w:t>instanceof</w:t>
            </w:r>
            <w:proofErr w:type="spellEnd"/>
            <w:r w:rsidRPr="00C6161B">
              <w:rPr>
                <w:rFonts w:ascii="Courier New" w:eastAsia="Times New Roman" w:hAnsi="Courier New" w:cs="Courier New"/>
                <w:sz w:val="20"/>
              </w:rPr>
              <w:t xml:space="preserve"> </w:t>
            </w:r>
            <w:proofErr w:type="spellStart"/>
            <w:r w:rsidRPr="00C6161B">
              <w:rPr>
                <w:rFonts w:ascii="Courier New" w:eastAsia="Times New Roman" w:hAnsi="Courier New" w:cs="Courier New"/>
                <w:sz w:val="20"/>
              </w:rPr>
              <w:t>MyInterface</w:t>
            </w:r>
            <w:proofErr w:type="spellEnd"/>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(obj1 </w:t>
            </w:r>
            <w:proofErr w:type="spellStart"/>
            <w:r w:rsidRPr="00C6161B">
              <w:rPr>
                <w:rFonts w:ascii="Courier New" w:eastAsia="Times New Roman" w:hAnsi="Courier New" w:cs="Courier New"/>
                <w:sz w:val="20"/>
              </w:rPr>
              <w:t>instanceof</w:t>
            </w:r>
            <w:proofErr w:type="spellEnd"/>
            <w:r w:rsidRPr="00C6161B">
              <w:rPr>
                <w:rFonts w:ascii="Times New Roman" w:eastAsia="Times New Roman" w:hAnsi="Times New Roman" w:cs="Times New Roman"/>
                <w:sz w:val="24"/>
                <w:szCs w:val="24"/>
              </w:rPr>
              <w:t xml:space="preserve"> </w:t>
            </w:r>
            <w:proofErr w:type="spellStart"/>
            <w:r w:rsidRPr="00C6161B">
              <w:rPr>
                <w:rFonts w:ascii="Courier New" w:eastAsia="Times New Roman" w:hAnsi="Courier New" w:cs="Courier New"/>
                <w:sz w:val="20"/>
              </w:rPr>
              <w:t>MyInterface</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Since obj2 is of type boy, whose parent class is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person and it implements the interface </w:t>
            </w:r>
            <w:proofErr w:type="spellStart"/>
            <w:r w:rsidRPr="00C6161B">
              <w:rPr>
                <w:rFonts w:ascii="Courier New" w:eastAsia="Times New Roman" w:hAnsi="Courier New" w:cs="Courier New"/>
                <w:sz w:val="20"/>
              </w:rPr>
              <w:t>Myinterface</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it is instance of all of these classes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System.out.println("obj2 </w:t>
            </w:r>
            <w:proofErr w:type="spellStart"/>
            <w:r w:rsidRPr="00C6161B">
              <w:rPr>
                <w:rFonts w:ascii="Courier New" w:eastAsia="Times New Roman" w:hAnsi="Courier New" w:cs="Courier New"/>
                <w:sz w:val="20"/>
              </w:rPr>
              <w:t>instanceof</w:t>
            </w:r>
            <w:proofErr w:type="spellEnd"/>
            <w:r w:rsidRPr="00C6161B">
              <w:rPr>
                <w:rFonts w:ascii="Courier New" w:eastAsia="Times New Roman" w:hAnsi="Courier New" w:cs="Courier New"/>
                <w:sz w:val="20"/>
              </w:rPr>
              <w:t xml:space="preserve"> Person: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(obj2 </w:t>
            </w:r>
            <w:proofErr w:type="spellStart"/>
            <w:r w:rsidRPr="00C6161B">
              <w:rPr>
                <w:rFonts w:ascii="Courier New" w:eastAsia="Times New Roman" w:hAnsi="Courier New" w:cs="Courier New"/>
                <w:sz w:val="20"/>
              </w:rPr>
              <w:t>instanceof</w:t>
            </w:r>
            <w:proofErr w:type="spellEnd"/>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Person));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System.out.println("obj2 </w:t>
            </w:r>
            <w:proofErr w:type="spellStart"/>
            <w:r w:rsidRPr="00C6161B">
              <w:rPr>
                <w:rFonts w:ascii="Courier New" w:eastAsia="Times New Roman" w:hAnsi="Courier New" w:cs="Courier New"/>
                <w:sz w:val="20"/>
              </w:rPr>
              <w:t>instanceof</w:t>
            </w:r>
            <w:proofErr w:type="spellEnd"/>
            <w:r w:rsidRPr="00C6161B">
              <w:rPr>
                <w:rFonts w:ascii="Courier New" w:eastAsia="Times New Roman" w:hAnsi="Courier New" w:cs="Courier New"/>
                <w:sz w:val="20"/>
              </w:rPr>
              <w:t xml:space="preserve"> Boy: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(obj2 </w:t>
            </w:r>
            <w:proofErr w:type="spellStart"/>
            <w:r w:rsidRPr="00C6161B">
              <w:rPr>
                <w:rFonts w:ascii="Courier New" w:eastAsia="Times New Roman" w:hAnsi="Courier New" w:cs="Courier New"/>
                <w:sz w:val="20"/>
              </w:rPr>
              <w:t>instanceof</w:t>
            </w:r>
            <w:proofErr w:type="spellEnd"/>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Boy));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System.out.println("obj2 </w:t>
            </w:r>
            <w:proofErr w:type="spellStart"/>
            <w:r w:rsidRPr="00C6161B">
              <w:rPr>
                <w:rFonts w:ascii="Courier New" w:eastAsia="Times New Roman" w:hAnsi="Courier New" w:cs="Courier New"/>
                <w:sz w:val="20"/>
              </w:rPr>
              <w:t>instanceof</w:t>
            </w:r>
            <w:proofErr w:type="spellEnd"/>
            <w:r w:rsidRPr="00C6161B">
              <w:rPr>
                <w:rFonts w:ascii="Courier New" w:eastAsia="Times New Roman" w:hAnsi="Courier New" w:cs="Courier New"/>
                <w:sz w:val="20"/>
              </w:rPr>
              <w:t xml:space="preserve"> </w:t>
            </w:r>
            <w:proofErr w:type="spellStart"/>
            <w:r w:rsidRPr="00C6161B">
              <w:rPr>
                <w:rFonts w:ascii="Courier New" w:eastAsia="Times New Roman" w:hAnsi="Courier New" w:cs="Courier New"/>
                <w:sz w:val="20"/>
              </w:rPr>
              <w:t>MyInterface</w:t>
            </w:r>
            <w:proofErr w:type="spellEnd"/>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(obj2 </w:t>
            </w:r>
            <w:proofErr w:type="spellStart"/>
            <w:r w:rsidRPr="00C6161B">
              <w:rPr>
                <w:rFonts w:ascii="Courier New" w:eastAsia="Times New Roman" w:hAnsi="Courier New" w:cs="Courier New"/>
                <w:sz w:val="20"/>
              </w:rPr>
              <w:t>instanceof</w:t>
            </w:r>
            <w:proofErr w:type="spellEnd"/>
            <w:r w:rsidRPr="00C6161B">
              <w:rPr>
                <w:rFonts w:ascii="Times New Roman" w:eastAsia="Times New Roman" w:hAnsi="Times New Roman" w:cs="Times New Roman"/>
                <w:sz w:val="24"/>
                <w:szCs w:val="24"/>
              </w:rPr>
              <w:t xml:space="preserve"> </w:t>
            </w:r>
            <w:proofErr w:type="spellStart"/>
            <w:r w:rsidRPr="00C6161B">
              <w:rPr>
                <w:rFonts w:ascii="Courier New" w:eastAsia="Times New Roman" w:hAnsi="Courier New" w:cs="Courier New"/>
                <w:sz w:val="20"/>
              </w:rPr>
              <w:t>MyInterface</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 xml:space="preserve">Person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class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Boy extends</w:t>
            </w:r>
            <w:r w:rsidRPr="00C6161B">
              <w:rPr>
                <w:rFonts w:ascii="Times New Roman" w:eastAsia="Times New Roman" w:hAnsi="Times New Roman" w:cs="Times New Roman"/>
                <w:sz w:val="24"/>
                <w:szCs w:val="24"/>
              </w:rPr>
              <w:t xml:space="preserve"> </w:t>
            </w:r>
            <w:r w:rsidRPr="00C6161B">
              <w:rPr>
                <w:rFonts w:ascii="Courier New" w:eastAsia="Times New Roman" w:hAnsi="Courier New" w:cs="Courier New"/>
                <w:sz w:val="20"/>
              </w:rPr>
              <w:t>Person implements</w:t>
            </w:r>
            <w:r w:rsidRPr="00C6161B">
              <w:rPr>
                <w:rFonts w:ascii="Times New Roman" w:eastAsia="Times New Roman" w:hAnsi="Times New Roman" w:cs="Times New Roman"/>
                <w:sz w:val="24"/>
                <w:szCs w:val="24"/>
              </w:rPr>
              <w:t xml:space="preserve"> </w:t>
            </w:r>
            <w:proofErr w:type="spellStart"/>
            <w:r w:rsidRPr="00C6161B">
              <w:rPr>
                <w:rFonts w:ascii="Courier New" w:eastAsia="Times New Roman" w:hAnsi="Courier New" w:cs="Courier New"/>
                <w:sz w:val="20"/>
              </w:rPr>
              <w:t>MyInterface</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interface</w:t>
            </w:r>
            <w:r w:rsidRPr="00C6161B">
              <w:rPr>
                <w:rFonts w:ascii="Times New Roman" w:eastAsia="Times New Roman" w:hAnsi="Times New Roman" w:cs="Times New Roman"/>
                <w:sz w:val="24"/>
                <w:szCs w:val="24"/>
              </w:rPr>
              <w:t xml:space="preserve"> </w:t>
            </w:r>
            <w:proofErr w:type="spellStart"/>
            <w:r w:rsidRPr="00C6161B">
              <w:rPr>
                <w:rFonts w:ascii="Courier New" w:eastAsia="Times New Roman" w:hAnsi="Courier New" w:cs="Courier New"/>
                <w:sz w:val="20"/>
              </w:rPr>
              <w:t>MyInterface</w:t>
            </w:r>
            <w:proofErr w:type="spellEnd"/>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w:t>
            </w:r>
            <w:r w:rsidRPr="00C6161B">
              <w:rPr>
                <w:rFonts w:ascii="Times New Roman" w:eastAsia="Times New Roman" w:hAnsi="Times New Roman" w:cs="Times New Roman"/>
                <w:sz w:val="24"/>
                <w:szCs w:val="24"/>
              </w:rPr>
              <w:t> </w:t>
            </w:r>
          </w:p>
          <w:p w:rsidR="00C6161B" w:rsidRPr="00C6161B" w:rsidRDefault="00C6161B" w:rsidP="00C6161B">
            <w:pPr>
              <w:spacing w:after="0" w:line="240" w:lineRule="auto"/>
              <w:rPr>
                <w:rFonts w:ascii="Times New Roman" w:eastAsia="Times New Roman" w:hAnsi="Times New Roman" w:cs="Times New Roman"/>
                <w:sz w:val="24"/>
                <w:szCs w:val="24"/>
              </w:rPr>
            </w:pPr>
            <w:r w:rsidRPr="00C6161B">
              <w:rPr>
                <w:rFonts w:ascii="Courier New" w:eastAsia="Times New Roman" w:hAnsi="Courier New" w:cs="Courier New"/>
                <w:sz w:val="20"/>
              </w:rPr>
              <w:t xml:space="preserve">} </w:t>
            </w:r>
          </w:p>
        </w:tc>
      </w:tr>
    </w:tbl>
    <w:p w:rsidR="00C6161B" w:rsidRPr="00C6161B" w:rsidRDefault="00C6161B" w:rsidP="00C6161B">
      <w:pPr>
        <w:spacing w:after="0" w:line="240" w:lineRule="auto"/>
        <w:ind w:left="489"/>
        <w:textAlignment w:val="baseline"/>
        <w:rPr>
          <w:ins w:id="197" w:author="Unknown"/>
          <w:rFonts w:ascii="Arial" w:eastAsia="Times New Roman" w:hAnsi="Arial" w:cs="Arial"/>
        </w:rPr>
      </w:pPr>
      <w:proofErr w:type="gramStart"/>
      <w:ins w:id="198" w:author="Unknown">
        <w:r w:rsidRPr="00C6161B">
          <w:rPr>
            <w:rFonts w:ascii="Arial" w:eastAsia="Times New Roman" w:hAnsi="Arial" w:cs="Arial"/>
            <w:b/>
            <w:bCs/>
          </w:rPr>
          <w:lastRenderedPageBreak/>
          <w:t>Output :</w:t>
        </w:r>
        <w:proofErr w:type="gramEnd"/>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199" w:author="Unknown"/>
          <w:rFonts w:ascii="Consolas" w:eastAsia="Times New Roman" w:hAnsi="Consolas" w:cs="Consolas"/>
          <w:sz w:val="20"/>
          <w:szCs w:val="20"/>
        </w:rPr>
      </w:pPr>
      <w:proofErr w:type="gramStart"/>
      <w:ins w:id="200" w:author="Unknown">
        <w:r w:rsidRPr="00C6161B">
          <w:rPr>
            <w:rFonts w:ascii="Consolas" w:eastAsia="Times New Roman" w:hAnsi="Consolas" w:cs="Consolas"/>
            <w:sz w:val="20"/>
            <w:szCs w:val="20"/>
          </w:rPr>
          <w:t>obj1</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instanceof</w:t>
        </w:r>
        <w:proofErr w:type="spellEnd"/>
        <w:r w:rsidRPr="00C6161B">
          <w:rPr>
            <w:rFonts w:ascii="Consolas" w:eastAsia="Times New Roman" w:hAnsi="Consolas" w:cs="Consolas"/>
            <w:sz w:val="20"/>
            <w:szCs w:val="20"/>
          </w:rPr>
          <w:t xml:space="preserve"> Person: true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201" w:author="Unknown"/>
          <w:rFonts w:ascii="Consolas" w:eastAsia="Times New Roman" w:hAnsi="Consolas" w:cs="Consolas"/>
          <w:sz w:val="20"/>
          <w:szCs w:val="20"/>
        </w:rPr>
      </w:pPr>
      <w:proofErr w:type="gramStart"/>
      <w:ins w:id="202" w:author="Unknown">
        <w:r w:rsidRPr="00C6161B">
          <w:rPr>
            <w:rFonts w:ascii="Consolas" w:eastAsia="Times New Roman" w:hAnsi="Consolas" w:cs="Consolas"/>
            <w:sz w:val="20"/>
            <w:szCs w:val="20"/>
          </w:rPr>
          <w:t>obj1</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instanceof</w:t>
        </w:r>
        <w:proofErr w:type="spellEnd"/>
        <w:r w:rsidRPr="00C6161B">
          <w:rPr>
            <w:rFonts w:ascii="Consolas" w:eastAsia="Times New Roman" w:hAnsi="Consolas" w:cs="Consolas"/>
            <w:sz w:val="20"/>
            <w:szCs w:val="20"/>
          </w:rPr>
          <w:t xml:space="preserve"> Boy: false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203" w:author="Unknown"/>
          <w:rFonts w:ascii="Consolas" w:eastAsia="Times New Roman" w:hAnsi="Consolas" w:cs="Consolas"/>
          <w:sz w:val="20"/>
          <w:szCs w:val="20"/>
        </w:rPr>
      </w:pPr>
      <w:proofErr w:type="gramStart"/>
      <w:ins w:id="204" w:author="Unknown">
        <w:r w:rsidRPr="00C6161B">
          <w:rPr>
            <w:rFonts w:ascii="Consolas" w:eastAsia="Times New Roman" w:hAnsi="Consolas" w:cs="Consolas"/>
            <w:sz w:val="20"/>
            <w:szCs w:val="20"/>
          </w:rPr>
          <w:t>obj1</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instanceof</w:t>
        </w:r>
        <w:proofErr w:type="spell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MyInterface</w:t>
        </w:r>
        <w:proofErr w:type="spellEnd"/>
        <w:r w:rsidRPr="00C6161B">
          <w:rPr>
            <w:rFonts w:ascii="Consolas" w:eastAsia="Times New Roman" w:hAnsi="Consolas" w:cs="Consolas"/>
            <w:sz w:val="20"/>
            <w:szCs w:val="20"/>
          </w:rPr>
          <w:t>: false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205" w:author="Unknown"/>
          <w:rFonts w:ascii="Consolas" w:eastAsia="Times New Roman" w:hAnsi="Consolas" w:cs="Consolas"/>
          <w:sz w:val="20"/>
          <w:szCs w:val="20"/>
        </w:rPr>
      </w:pPr>
      <w:proofErr w:type="gramStart"/>
      <w:ins w:id="206" w:author="Unknown">
        <w:r w:rsidRPr="00C6161B">
          <w:rPr>
            <w:rFonts w:ascii="Consolas" w:eastAsia="Times New Roman" w:hAnsi="Consolas" w:cs="Consolas"/>
            <w:sz w:val="20"/>
            <w:szCs w:val="20"/>
          </w:rPr>
          <w:t>obj2</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instanceof</w:t>
        </w:r>
        <w:proofErr w:type="spellEnd"/>
        <w:r w:rsidRPr="00C6161B">
          <w:rPr>
            <w:rFonts w:ascii="Consolas" w:eastAsia="Times New Roman" w:hAnsi="Consolas" w:cs="Consolas"/>
            <w:sz w:val="20"/>
            <w:szCs w:val="20"/>
          </w:rPr>
          <w:t xml:space="preserve"> Person: true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207" w:author="Unknown"/>
          <w:rFonts w:ascii="Consolas" w:eastAsia="Times New Roman" w:hAnsi="Consolas" w:cs="Consolas"/>
          <w:sz w:val="20"/>
          <w:szCs w:val="20"/>
        </w:rPr>
      </w:pPr>
      <w:proofErr w:type="gramStart"/>
      <w:ins w:id="208" w:author="Unknown">
        <w:r w:rsidRPr="00C6161B">
          <w:rPr>
            <w:rFonts w:ascii="Consolas" w:eastAsia="Times New Roman" w:hAnsi="Consolas" w:cs="Consolas"/>
            <w:sz w:val="20"/>
            <w:szCs w:val="20"/>
          </w:rPr>
          <w:t>obj2</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instanceof</w:t>
        </w:r>
        <w:proofErr w:type="spellEnd"/>
        <w:r w:rsidRPr="00C6161B">
          <w:rPr>
            <w:rFonts w:ascii="Consolas" w:eastAsia="Times New Roman" w:hAnsi="Consolas" w:cs="Consolas"/>
            <w:sz w:val="20"/>
            <w:szCs w:val="20"/>
          </w:rPr>
          <w:t xml:space="preserve"> Boy: true</w:t>
        </w:r>
      </w:ins>
    </w:p>
    <w:p w:rsidR="00C6161B" w:rsidRPr="00C6161B" w:rsidRDefault="00C6161B" w:rsidP="00C616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ins w:id="209" w:author="Unknown"/>
          <w:rFonts w:ascii="Consolas" w:eastAsia="Times New Roman" w:hAnsi="Consolas" w:cs="Consolas"/>
          <w:sz w:val="20"/>
          <w:szCs w:val="20"/>
        </w:rPr>
      </w:pPr>
      <w:proofErr w:type="gramStart"/>
      <w:ins w:id="210" w:author="Unknown">
        <w:r w:rsidRPr="00C6161B">
          <w:rPr>
            <w:rFonts w:ascii="Consolas" w:eastAsia="Times New Roman" w:hAnsi="Consolas" w:cs="Consolas"/>
            <w:sz w:val="20"/>
            <w:szCs w:val="20"/>
          </w:rPr>
          <w:t>obj2</w:t>
        </w:r>
        <w:proofErr w:type="gram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instanceof</w:t>
        </w:r>
        <w:proofErr w:type="spellEnd"/>
        <w:r w:rsidRPr="00C6161B">
          <w:rPr>
            <w:rFonts w:ascii="Consolas" w:eastAsia="Times New Roman" w:hAnsi="Consolas" w:cs="Consolas"/>
            <w:sz w:val="20"/>
            <w:szCs w:val="20"/>
          </w:rPr>
          <w:t xml:space="preserve"> </w:t>
        </w:r>
        <w:proofErr w:type="spellStart"/>
        <w:r w:rsidRPr="00C6161B">
          <w:rPr>
            <w:rFonts w:ascii="Consolas" w:eastAsia="Times New Roman" w:hAnsi="Consolas" w:cs="Consolas"/>
            <w:sz w:val="20"/>
            <w:szCs w:val="20"/>
          </w:rPr>
          <w:t>MyInterface</w:t>
        </w:r>
        <w:proofErr w:type="spellEnd"/>
        <w:r w:rsidRPr="00C6161B">
          <w:rPr>
            <w:rFonts w:ascii="Consolas" w:eastAsia="Times New Roman" w:hAnsi="Consolas" w:cs="Consolas"/>
            <w:sz w:val="20"/>
            <w:szCs w:val="20"/>
          </w:rPr>
          <w:t>: true</w:t>
        </w:r>
      </w:ins>
    </w:p>
    <w:p w:rsidR="00C6161B" w:rsidRPr="00C6161B" w:rsidRDefault="00C6161B" w:rsidP="00C6161B">
      <w:pPr>
        <w:spacing w:after="0" w:line="240" w:lineRule="auto"/>
        <w:jc w:val="center"/>
        <w:textAlignment w:val="baseline"/>
        <w:rPr>
          <w:ins w:id="211" w:author="Unknown"/>
          <w:rFonts w:ascii="Arial" w:eastAsia="Times New Roman" w:hAnsi="Arial" w:cs="Arial"/>
        </w:rPr>
      </w:pPr>
      <w:bookmarkStart w:id="212" w:name="Precedence_and_Associativity"/>
      <w:bookmarkEnd w:id="212"/>
      <w:ins w:id="213" w:author="Unknown">
        <w:r w:rsidRPr="00C6161B">
          <w:rPr>
            <w:rFonts w:ascii="Arial" w:eastAsia="Times New Roman" w:hAnsi="Arial" w:cs="Arial"/>
            <w:b/>
            <w:bCs/>
          </w:rPr>
          <w:t xml:space="preserve">Precedence and </w:t>
        </w:r>
        <w:proofErr w:type="spellStart"/>
        <w:r w:rsidRPr="00C6161B">
          <w:rPr>
            <w:rFonts w:ascii="Arial" w:eastAsia="Times New Roman" w:hAnsi="Arial" w:cs="Arial"/>
            <w:b/>
            <w:bCs/>
          </w:rPr>
          <w:t>Associativity</w:t>
        </w:r>
        <w:proofErr w:type="spellEnd"/>
        <w:r w:rsidRPr="00C6161B">
          <w:rPr>
            <w:rFonts w:ascii="Arial" w:eastAsia="Times New Roman" w:hAnsi="Arial" w:cs="Arial"/>
            <w:b/>
            <w:bCs/>
          </w:rPr>
          <w:t xml:space="preserve"> of Operators</w:t>
        </w:r>
      </w:ins>
    </w:p>
    <w:p w:rsidR="00C6161B" w:rsidRPr="00C6161B" w:rsidRDefault="00C6161B" w:rsidP="00C6161B">
      <w:pPr>
        <w:spacing w:after="136" w:line="240" w:lineRule="auto"/>
        <w:textAlignment w:val="baseline"/>
        <w:rPr>
          <w:ins w:id="214" w:author="Unknown"/>
          <w:rFonts w:ascii="Arial" w:eastAsia="Times New Roman" w:hAnsi="Arial" w:cs="Arial"/>
        </w:rPr>
      </w:pPr>
      <w:ins w:id="215" w:author="Unknown">
        <w:r w:rsidRPr="00C6161B">
          <w:rPr>
            <w:rFonts w:ascii="Arial" w:eastAsia="Times New Roman" w:hAnsi="Arial" w:cs="Arial"/>
          </w:rPr>
          <w:t>Precedence and associative rules are used when dealing with hybrid equations involving more than one type of operator. In such cases, these rules determine which part of equation to consider first as there can be many different valuations for the same equation. The below table depicts the precedence of operators in decreasing order as magnitude with top representing the highest precedence and bottom shows lowest precedence.</w:t>
        </w:r>
      </w:ins>
    </w:p>
    <w:p w:rsidR="00C6161B" w:rsidRPr="00C6161B" w:rsidRDefault="00C6161B" w:rsidP="00C6161B">
      <w:pPr>
        <w:spacing w:after="136" w:line="240" w:lineRule="auto"/>
        <w:textAlignment w:val="baseline"/>
        <w:rPr>
          <w:ins w:id="216" w:author="Unknown"/>
          <w:rFonts w:ascii="Arial" w:eastAsia="Times New Roman" w:hAnsi="Arial" w:cs="Arial"/>
        </w:rPr>
      </w:pPr>
      <w:r>
        <w:rPr>
          <w:rFonts w:ascii="Arial" w:eastAsia="Times New Roman" w:hAnsi="Arial" w:cs="Arial"/>
          <w:noProof/>
        </w:rPr>
        <w:lastRenderedPageBreak/>
        <w:drawing>
          <wp:inline distT="0" distB="0" distL="0" distR="0">
            <wp:extent cx="6685280" cy="3968115"/>
            <wp:effectExtent l="19050" t="0" r="1270" b="0"/>
            <wp:docPr id="1" name="Picture 1" descr="Precedence and Associativity of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edence and Associativity of Operators"/>
                    <pic:cNvPicPr>
                      <a:picLocks noChangeAspect="1" noChangeArrowheads="1"/>
                    </pic:cNvPicPr>
                  </pic:nvPicPr>
                  <pic:blipFill>
                    <a:blip r:embed="rId15" cstate="print"/>
                    <a:srcRect/>
                    <a:stretch>
                      <a:fillRect/>
                    </a:stretch>
                  </pic:blipFill>
                  <pic:spPr bwMode="auto">
                    <a:xfrm>
                      <a:off x="0" y="0"/>
                      <a:ext cx="6685280" cy="3968115"/>
                    </a:xfrm>
                    <a:prstGeom prst="rect">
                      <a:avLst/>
                    </a:prstGeom>
                    <a:noFill/>
                    <a:ln w="9525">
                      <a:noFill/>
                      <a:miter lim="800000"/>
                      <a:headEnd/>
                      <a:tailEnd/>
                    </a:ln>
                  </pic:spPr>
                </pic:pic>
              </a:graphicData>
            </a:graphic>
          </wp:inline>
        </w:drawing>
      </w:r>
    </w:p>
    <w:p w:rsidR="008E019F" w:rsidRDefault="008E019F" w:rsidP="00C6161B">
      <w:pPr>
        <w:spacing w:after="0" w:line="240" w:lineRule="auto"/>
        <w:jc w:val="center"/>
        <w:textAlignment w:val="baseline"/>
      </w:pPr>
      <w:bookmarkStart w:id="217" w:name="Interesting_Questions"/>
      <w:bookmarkEnd w:id="217"/>
    </w:p>
    <w:sectPr w:rsidR="008E019F" w:rsidSect="008E0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612C9"/>
    <w:multiLevelType w:val="multilevel"/>
    <w:tmpl w:val="ABAC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B18C1"/>
    <w:multiLevelType w:val="multilevel"/>
    <w:tmpl w:val="C8CC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17615F"/>
    <w:multiLevelType w:val="multilevel"/>
    <w:tmpl w:val="AB2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EC0CB3"/>
    <w:multiLevelType w:val="multilevel"/>
    <w:tmpl w:val="E4148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UwNDc3MjY1MDa1MDJV0lEKTi0uzszPAykwrAUASTzcRiwAAAA="/>
  </w:docVars>
  <w:rsids>
    <w:rsidRoot w:val="00C6161B"/>
    <w:rsid w:val="008E019F"/>
    <w:rsid w:val="009C72C6"/>
    <w:rsid w:val="00A57DF0"/>
    <w:rsid w:val="00C61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19F"/>
  </w:style>
  <w:style w:type="paragraph" w:styleId="Heading1">
    <w:name w:val="heading 1"/>
    <w:basedOn w:val="Normal"/>
    <w:link w:val="Heading1Char"/>
    <w:uiPriority w:val="9"/>
    <w:qFormat/>
    <w:rsid w:val="00C61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6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6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61B"/>
    <w:rPr>
      <w:color w:val="0000FF"/>
      <w:u w:val="single"/>
    </w:rPr>
  </w:style>
  <w:style w:type="character" w:styleId="FollowedHyperlink">
    <w:name w:val="FollowedHyperlink"/>
    <w:basedOn w:val="DefaultParagraphFont"/>
    <w:uiPriority w:val="99"/>
    <w:semiHidden/>
    <w:unhideWhenUsed/>
    <w:rsid w:val="00C6161B"/>
    <w:rPr>
      <w:color w:val="800080"/>
      <w:u w:val="single"/>
    </w:rPr>
  </w:style>
  <w:style w:type="character" w:styleId="Strong">
    <w:name w:val="Strong"/>
    <w:basedOn w:val="DefaultParagraphFont"/>
    <w:uiPriority w:val="22"/>
    <w:qFormat/>
    <w:rsid w:val="00C6161B"/>
    <w:rPr>
      <w:b/>
      <w:bCs/>
    </w:rPr>
  </w:style>
  <w:style w:type="character" w:styleId="HTMLCode">
    <w:name w:val="HTML Code"/>
    <w:basedOn w:val="DefaultParagraphFont"/>
    <w:uiPriority w:val="99"/>
    <w:semiHidden/>
    <w:unhideWhenUsed/>
    <w:rsid w:val="00C616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61B"/>
    <w:rPr>
      <w:rFonts w:ascii="Courier New" w:eastAsia="Times New Roman" w:hAnsi="Courier New" w:cs="Courier New"/>
      <w:sz w:val="20"/>
      <w:szCs w:val="20"/>
    </w:rPr>
  </w:style>
  <w:style w:type="character" w:customStyle="1" w:styleId="upvotetext">
    <w:name w:val="upvotetext"/>
    <w:basedOn w:val="DefaultParagraphFont"/>
    <w:rsid w:val="00C6161B"/>
  </w:style>
  <w:style w:type="paragraph" w:styleId="BalloonText">
    <w:name w:val="Balloon Text"/>
    <w:basedOn w:val="Normal"/>
    <w:link w:val="BalloonTextChar"/>
    <w:uiPriority w:val="99"/>
    <w:semiHidden/>
    <w:unhideWhenUsed/>
    <w:rsid w:val="00C61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6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3988140">
      <w:bodyDiv w:val="1"/>
      <w:marLeft w:val="0"/>
      <w:marRight w:val="0"/>
      <w:marTop w:val="0"/>
      <w:marBottom w:val="0"/>
      <w:divBdr>
        <w:top w:val="none" w:sz="0" w:space="0" w:color="auto"/>
        <w:left w:val="none" w:sz="0" w:space="0" w:color="auto"/>
        <w:bottom w:val="none" w:sz="0" w:space="0" w:color="auto"/>
        <w:right w:val="none" w:sz="0" w:space="0" w:color="auto"/>
      </w:divBdr>
      <w:divsChild>
        <w:div w:id="232467849">
          <w:marLeft w:val="0"/>
          <w:marRight w:val="0"/>
          <w:marTop w:val="0"/>
          <w:marBottom w:val="136"/>
          <w:divBdr>
            <w:top w:val="none" w:sz="0" w:space="0" w:color="auto"/>
            <w:left w:val="none" w:sz="0" w:space="0" w:color="auto"/>
            <w:bottom w:val="none" w:sz="0" w:space="0" w:color="auto"/>
            <w:right w:val="none" w:sz="0" w:space="0" w:color="auto"/>
          </w:divBdr>
          <w:divsChild>
            <w:div w:id="1715537642">
              <w:marLeft w:val="0"/>
              <w:marRight w:val="0"/>
              <w:marTop w:val="0"/>
              <w:marBottom w:val="0"/>
              <w:divBdr>
                <w:top w:val="none" w:sz="0" w:space="0" w:color="auto"/>
                <w:left w:val="none" w:sz="0" w:space="0" w:color="auto"/>
                <w:bottom w:val="none" w:sz="0" w:space="0" w:color="auto"/>
                <w:right w:val="none" w:sz="0" w:space="0" w:color="auto"/>
              </w:divBdr>
              <w:divsChild>
                <w:div w:id="1040739975">
                  <w:marLeft w:val="0"/>
                  <w:marRight w:val="0"/>
                  <w:marTop w:val="0"/>
                  <w:marBottom w:val="0"/>
                  <w:divBdr>
                    <w:top w:val="none" w:sz="0" w:space="0" w:color="auto"/>
                    <w:left w:val="none" w:sz="0" w:space="0" w:color="auto"/>
                    <w:bottom w:val="none" w:sz="0" w:space="0" w:color="auto"/>
                    <w:right w:val="none" w:sz="0" w:space="0" w:color="auto"/>
                  </w:divBdr>
                  <w:divsChild>
                    <w:div w:id="1801337214">
                      <w:marLeft w:val="0"/>
                      <w:marRight w:val="0"/>
                      <w:marTop w:val="0"/>
                      <w:marBottom w:val="0"/>
                      <w:divBdr>
                        <w:top w:val="none" w:sz="0" w:space="0" w:color="auto"/>
                        <w:left w:val="none" w:sz="0" w:space="0" w:color="auto"/>
                        <w:bottom w:val="none" w:sz="0" w:space="0" w:color="auto"/>
                        <w:right w:val="none" w:sz="0" w:space="0" w:color="auto"/>
                      </w:divBdr>
                      <w:divsChild>
                        <w:div w:id="20423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950">
              <w:marLeft w:val="0"/>
              <w:marRight w:val="0"/>
              <w:marTop w:val="0"/>
              <w:marBottom w:val="0"/>
              <w:divBdr>
                <w:top w:val="none" w:sz="0" w:space="0" w:color="auto"/>
                <w:left w:val="none" w:sz="0" w:space="0" w:color="auto"/>
                <w:bottom w:val="none" w:sz="0" w:space="0" w:color="auto"/>
                <w:right w:val="none" w:sz="0" w:space="0" w:color="auto"/>
              </w:divBdr>
              <w:divsChild>
                <w:div w:id="374505189">
                  <w:marLeft w:val="0"/>
                  <w:marRight w:val="0"/>
                  <w:marTop w:val="0"/>
                  <w:marBottom w:val="0"/>
                  <w:divBdr>
                    <w:top w:val="none" w:sz="0" w:space="0" w:color="auto"/>
                    <w:left w:val="none" w:sz="0" w:space="0" w:color="auto"/>
                    <w:bottom w:val="none" w:sz="0" w:space="0" w:color="auto"/>
                    <w:right w:val="none" w:sz="0" w:space="0" w:color="auto"/>
                  </w:divBdr>
                  <w:divsChild>
                    <w:div w:id="2045983725">
                      <w:marLeft w:val="0"/>
                      <w:marRight w:val="0"/>
                      <w:marTop w:val="0"/>
                      <w:marBottom w:val="0"/>
                      <w:divBdr>
                        <w:top w:val="none" w:sz="0" w:space="0" w:color="auto"/>
                        <w:left w:val="none" w:sz="0" w:space="0" w:color="auto"/>
                        <w:bottom w:val="none" w:sz="0" w:space="0" w:color="auto"/>
                        <w:right w:val="none" w:sz="0" w:space="0" w:color="auto"/>
                      </w:divBdr>
                      <w:divsChild>
                        <w:div w:id="1460416438">
                          <w:marLeft w:val="0"/>
                          <w:marRight w:val="0"/>
                          <w:marTop w:val="0"/>
                          <w:marBottom w:val="0"/>
                          <w:divBdr>
                            <w:top w:val="none" w:sz="0" w:space="0" w:color="auto"/>
                            <w:left w:val="none" w:sz="0" w:space="0" w:color="auto"/>
                            <w:bottom w:val="none" w:sz="0" w:space="0" w:color="auto"/>
                            <w:right w:val="none" w:sz="0" w:space="0" w:color="auto"/>
                          </w:divBdr>
                        </w:div>
                        <w:div w:id="2072540382">
                          <w:marLeft w:val="0"/>
                          <w:marRight w:val="0"/>
                          <w:marTop w:val="0"/>
                          <w:marBottom w:val="0"/>
                          <w:divBdr>
                            <w:top w:val="none" w:sz="0" w:space="0" w:color="auto"/>
                            <w:left w:val="none" w:sz="0" w:space="0" w:color="auto"/>
                            <w:bottom w:val="none" w:sz="0" w:space="0" w:color="auto"/>
                            <w:right w:val="none" w:sz="0" w:space="0" w:color="auto"/>
                          </w:divBdr>
                        </w:div>
                        <w:div w:id="341249644">
                          <w:marLeft w:val="0"/>
                          <w:marRight w:val="0"/>
                          <w:marTop w:val="0"/>
                          <w:marBottom w:val="0"/>
                          <w:divBdr>
                            <w:top w:val="none" w:sz="0" w:space="0" w:color="auto"/>
                            <w:left w:val="none" w:sz="0" w:space="0" w:color="auto"/>
                            <w:bottom w:val="none" w:sz="0" w:space="0" w:color="auto"/>
                            <w:right w:val="none" w:sz="0" w:space="0" w:color="auto"/>
                          </w:divBdr>
                        </w:div>
                        <w:div w:id="1244685697">
                          <w:marLeft w:val="0"/>
                          <w:marRight w:val="0"/>
                          <w:marTop w:val="0"/>
                          <w:marBottom w:val="0"/>
                          <w:divBdr>
                            <w:top w:val="none" w:sz="0" w:space="0" w:color="auto"/>
                            <w:left w:val="none" w:sz="0" w:space="0" w:color="auto"/>
                            <w:bottom w:val="none" w:sz="0" w:space="0" w:color="auto"/>
                            <w:right w:val="none" w:sz="0" w:space="0" w:color="auto"/>
                          </w:divBdr>
                        </w:div>
                        <w:div w:id="853425896">
                          <w:marLeft w:val="0"/>
                          <w:marRight w:val="0"/>
                          <w:marTop w:val="0"/>
                          <w:marBottom w:val="0"/>
                          <w:divBdr>
                            <w:top w:val="none" w:sz="0" w:space="0" w:color="auto"/>
                            <w:left w:val="none" w:sz="0" w:space="0" w:color="auto"/>
                            <w:bottom w:val="none" w:sz="0" w:space="0" w:color="auto"/>
                            <w:right w:val="none" w:sz="0" w:space="0" w:color="auto"/>
                          </w:divBdr>
                        </w:div>
                        <w:div w:id="1487362317">
                          <w:marLeft w:val="0"/>
                          <w:marRight w:val="0"/>
                          <w:marTop w:val="0"/>
                          <w:marBottom w:val="0"/>
                          <w:divBdr>
                            <w:top w:val="none" w:sz="0" w:space="0" w:color="auto"/>
                            <w:left w:val="none" w:sz="0" w:space="0" w:color="auto"/>
                            <w:bottom w:val="none" w:sz="0" w:space="0" w:color="auto"/>
                            <w:right w:val="none" w:sz="0" w:space="0" w:color="auto"/>
                          </w:divBdr>
                        </w:div>
                        <w:div w:id="1798184683">
                          <w:marLeft w:val="0"/>
                          <w:marRight w:val="0"/>
                          <w:marTop w:val="0"/>
                          <w:marBottom w:val="0"/>
                          <w:divBdr>
                            <w:top w:val="none" w:sz="0" w:space="0" w:color="auto"/>
                            <w:left w:val="none" w:sz="0" w:space="0" w:color="auto"/>
                            <w:bottom w:val="none" w:sz="0" w:space="0" w:color="auto"/>
                            <w:right w:val="none" w:sz="0" w:space="0" w:color="auto"/>
                          </w:divBdr>
                        </w:div>
                        <w:div w:id="952707347">
                          <w:marLeft w:val="0"/>
                          <w:marRight w:val="0"/>
                          <w:marTop w:val="0"/>
                          <w:marBottom w:val="0"/>
                          <w:divBdr>
                            <w:top w:val="none" w:sz="0" w:space="0" w:color="auto"/>
                            <w:left w:val="none" w:sz="0" w:space="0" w:color="auto"/>
                            <w:bottom w:val="none" w:sz="0" w:space="0" w:color="auto"/>
                            <w:right w:val="none" w:sz="0" w:space="0" w:color="auto"/>
                          </w:divBdr>
                        </w:div>
                        <w:div w:id="1692030545">
                          <w:marLeft w:val="0"/>
                          <w:marRight w:val="0"/>
                          <w:marTop w:val="0"/>
                          <w:marBottom w:val="0"/>
                          <w:divBdr>
                            <w:top w:val="none" w:sz="0" w:space="0" w:color="auto"/>
                            <w:left w:val="none" w:sz="0" w:space="0" w:color="auto"/>
                            <w:bottom w:val="none" w:sz="0" w:space="0" w:color="auto"/>
                            <w:right w:val="none" w:sz="0" w:space="0" w:color="auto"/>
                          </w:divBdr>
                        </w:div>
                        <w:div w:id="280965029">
                          <w:marLeft w:val="0"/>
                          <w:marRight w:val="0"/>
                          <w:marTop w:val="0"/>
                          <w:marBottom w:val="0"/>
                          <w:divBdr>
                            <w:top w:val="none" w:sz="0" w:space="0" w:color="auto"/>
                            <w:left w:val="none" w:sz="0" w:space="0" w:color="auto"/>
                            <w:bottom w:val="none" w:sz="0" w:space="0" w:color="auto"/>
                            <w:right w:val="none" w:sz="0" w:space="0" w:color="auto"/>
                          </w:divBdr>
                        </w:div>
                        <w:div w:id="1422406746">
                          <w:marLeft w:val="0"/>
                          <w:marRight w:val="0"/>
                          <w:marTop w:val="0"/>
                          <w:marBottom w:val="0"/>
                          <w:divBdr>
                            <w:top w:val="none" w:sz="0" w:space="0" w:color="auto"/>
                            <w:left w:val="none" w:sz="0" w:space="0" w:color="auto"/>
                            <w:bottom w:val="none" w:sz="0" w:space="0" w:color="auto"/>
                            <w:right w:val="none" w:sz="0" w:space="0" w:color="auto"/>
                          </w:divBdr>
                        </w:div>
                        <w:div w:id="101804626">
                          <w:marLeft w:val="0"/>
                          <w:marRight w:val="0"/>
                          <w:marTop w:val="0"/>
                          <w:marBottom w:val="0"/>
                          <w:divBdr>
                            <w:top w:val="none" w:sz="0" w:space="0" w:color="auto"/>
                            <w:left w:val="none" w:sz="0" w:space="0" w:color="auto"/>
                            <w:bottom w:val="none" w:sz="0" w:space="0" w:color="auto"/>
                            <w:right w:val="none" w:sz="0" w:space="0" w:color="auto"/>
                          </w:divBdr>
                        </w:div>
                        <w:div w:id="1618639116">
                          <w:marLeft w:val="0"/>
                          <w:marRight w:val="0"/>
                          <w:marTop w:val="0"/>
                          <w:marBottom w:val="0"/>
                          <w:divBdr>
                            <w:top w:val="none" w:sz="0" w:space="0" w:color="auto"/>
                            <w:left w:val="none" w:sz="0" w:space="0" w:color="auto"/>
                            <w:bottom w:val="none" w:sz="0" w:space="0" w:color="auto"/>
                            <w:right w:val="none" w:sz="0" w:space="0" w:color="auto"/>
                          </w:divBdr>
                        </w:div>
                        <w:div w:id="2093626502">
                          <w:marLeft w:val="0"/>
                          <w:marRight w:val="0"/>
                          <w:marTop w:val="0"/>
                          <w:marBottom w:val="0"/>
                          <w:divBdr>
                            <w:top w:val="none" w:sz="0" w:space="0" w:color="auto"/>
                            <w:left w:val="none" w:sz="0" w:space="0" w:color="auto"/>
                            <w:bottom w:val="none" w:sz="0" w:space="0" w:color="auto"/>
                            <w:right w:val="none" w:sz="0" w:space="0" w:color="auto"/>
                          </w:divBdr>
                        </w:div>
                        <w:div w:id="552740425">
                          <w:marLeft w:val="0"/>
                          <w:marRight w:val="0"/>
                          <w:marTop w:val="0"/>
                          <w:marBottom w:val="0"/>
                          <w:divBdr>
                            <w:top w:val="none" w:sz="0" w:space="0" w:color="auto"/>
                            <w:left w:val="none" w:sz="0" w:space="0" w:color="auto"/>
                            <w:bottom w:val="none" w:sz="0" w:space="0" w:color="auto"/>
                            <w:right w:val="none" w:sz="0" w:space="0" w:color="auto"/>
                          </w:divBdr>
                        </w:div>
                        <w:div w:id="1214194127">
                          <w:marLeft w:val="0"/>
                          <w:marRight w:val="0"/>
                          <w:marTop w:val="0"/>
                          <w:marBottom w:val="0"/>
                          <w:divBdr>
                            <w:top w:val="none" w:sz="0" w:space="0" w:color="auto"/>
                            <w:left w:val="none" w:sz="0" w:space="0" w:color="auto"/>
                            <w:bottom w:val="none" w:sz="0" w:space="0" w:color="auto"/>
                            <w:right w:val="none" w:sz="0" w:space="0" w:color="auto"/>
                          </w:divBdr>
                        </w:div>
                        <w:div w:id="574049895">
                          <w:marLeft w:val="0"/>
                          <w:marRight w:val="0"/>
                          <w:marTop w:val="0"/>
                          <w:marBottom w:val="0"/>
                          <w:divBdr>
                            <w:top w:val="none" w:sz="0" w:space="0" w:color="auto"/>
                            <w:left w:val="none" w:sz="0" w:space="0" w:color="auto"/>
                            <w:bottom w:val="none" w:sz="0" w:space="0" w:color="auto"/>
                            <w:right w:val="none" w:sz="0" w:space="0" w:color="auto"/>
                          </w:divBdr>
                        </w:div>
                        <w:div w:id="1548495115">
                          <w:marLeft w:val="0"/>
                          <w:marRight w:val="0"/>
                          <w:marTop w:val="0"/>
                          <w:marBottom w:val="0"/>
                          <w:divBdr>
                            <w:top w:val="none" w:sz="0" w:space="0" w:color="auto"/>
                            <w:left w:val="none" w:sz="0" w:space="0" w:color="auto"/>
                            <w:bottom w:val="none" w:sz="0" w:space="0" w:color="auto"/>
                            <w:right w:val="none" w:sz="0" w:space="0" w:color="auto"/>
                          </w:divBdr>
                        </w:div>
                        <w:div w:id="747191689">
                          <w:marLeft w:val="0"/>
                          <w:marRight w:val="0"/>
                          <w:marTop w:val="0"/>
                          <w:marBottom w:val="0"/>
                          <w:divBdr>
                            <w:top w:val="none" w:sz="0" w:space="0" w:color="auto"/>
                            <w:left w:val="none" w:sz="0" w:space="0" w:color="auto"/>
                            <w:bottom w:val="none" w:sz="0" w:space="0" w:color="auto"/>
                            <w:right w:val="none" w:sz="0" w:space="0" w:color="auto"/>
                          </w:divBdr>
                        </w:div>
                        <w:div w:id="1338118850">
                          <w:marLeft w:val="0"/>
                          <w:marRight w:val="0"/>
                          <w:marTop w:val="0"/>
                          <w:marBottom w:val="0"/>
                          <w:divBdr>
                            <w:top w:val="none" w:sz="0" w:space="0" w:color="auto"/>
                            <w:left w:val="none" w:sz="0" w:space="0" w:color="auto"/>
                            <w:bottom w:val="none" w:sz="0" w:space="0" w:color="auto"/>
                            <w:right w:val="none" w:sz="0" w:space="0" w:color="auto"/>
                          </w:divBdr>
                        </w:div>
                        <w:div w:id="963540321">
                          <w:marLeft w:val="0"/>
                          <w:marRight w:val="0"/>
                          <w:marTop w:val="0"/>
                          <w:marBottom w:val="0"/>
                          <w:divBdr>
                            <w:top w:val="none" w:sz="0" w:space="0" w:color="auto"/>
                            <w:left w:val="none" w:sz="0" w:space="0" w:color="auto"/>
                            <w:bottom w:val="none" w:sz="0" w:space="0" w:color="auto"/>
                            <w:right w:val="none" w:sz="0" w:space="0" w:color="auto"/>
                          </w:divBdr>
                        </w:div>
                        <w:div w:id="910038080">
                          <w:marLeft w:val="0"/>
                          <w:marRight w:val="0"/>
                          <w:marTop w:val="0"/>
                          <w:marBottom w:val="0"/>
                          <w:divBdr>
                            <w:top w:val="none" w:sz="0" w:space="0" w:color="auto"/>
                            <w:left w:val="none" w:sz="0" w:space="0" w:color="auto"/>
                            <w:bottom w:val="none" w:sz="0" w:space="0" w:color="auto"/>
                            <w:right w:val="none" w:sz="0" w:space="0" w:color="auto"/>
                          </w:divBdr>
                        </w:div>
                        <w:div w:id="2012490336">
                          <w:marLeft w:val="0"/>
                          <w:marRight w:val="0"/>
                          <w:marTop w:val="0"/>
                          <w:marBottom w:val="0"/>
                          <w:divBdr>
                            <w:top w:val="none" w:sz="0" w:space="0" w:color="auto"/>
                            <w:left w:val="none" w:sz="0" w:space="0" w:color="auto"/>
                            <w:bottom w:val="none" w:sz="0" w:space="0" w:color="auto"/>
                            <w:right w:val="none" w:sz="0" w:space="0" w:color="auto"/>
                          </w:divBdr>
                        </w:div>
                        <w:div w:id="812915890">
                          <w:marLeft w:val="0"/>
                          <w:marRight w:val="0"/>
                          <w:marTop w:val="0"/>
                          <w:marBottom w:val="0"/>
                          <w:divBdr>
                            <w:top w:val="none" w:sz="0" w:space="0" w:color="auto"/>
                            <w:left w:val="none" w:sz="0" w:space="0" w:color="auto"/>
                            <w:bottom w:val="none" w:sz="0" w:space="0" w:color="auto"/>
                            <w:right w:val="none" w:sz="0" w:space="0" w:color="auto"/>
                          </w:divBdr>
                        </w:div>
                        <w:div w:id="1872495170">
                          <w:marLeft w:val="0"/>
                          <w:marRight w:val="0"/>
                          <w:marTop w:val="0"/>
                          <w:marBottom w:val="0"/>
                          <w:divBdr>
                            <w:top w:val="none" w:sz="0" w:space="0" w:color="auto"/>
                            <w:left w:val="none" w:sz="0" w:space="0" w:color="auto"/>
                            <w:bottom w:val="none" w:sz="0" w:space="0" w:color="auto"/>
                            <w:right w:val="none" w:sz="0" w:space="0" w:color="auto"/>
                          </w:divBdr>
                        </w:div>
                        <w:div w:id="837889024">
                          <w:marLeft w:val="0"/>
                          <w:marRight w:val="0"/>
                          <w:marTop w:val="0"/>
                          <w:marBottom w:val="0"/>
                          <w:divBdr>
                            <w:top w:val="none" w:sz="0" w:space="0" w:color="auto"/>
                            <w:left w:val="none" w:sz="0" w:space="0" w:color="auto"/>
                            <w:bottom w:val="none" w:sz="0" w:space="0" w:color="auto"/>
                            <w:right w:val="none" w:sz="0" w:space="0" w:color="auto"/>
                          </w:divBdr>
                        </w:div>
                        <w:div w:id="284242328">
                          <w:marLeft w:val="0"/>
                          <w:marRight w:val="0"/>
                          <w:marTop w:val="0"/>
                          <w:marBottom w:val="0"/>
                          <w:divBdr>
                            <w:top w:val="none" w:sz="0" w:space="0" w:color="auto"/>
                            <w:left w:val="none" w:sz="0" w:space="0" w:color="auto"/>
                            <w:bottom w:val="none" w:sz="0" w:space="0" w:color="auto"/>
                            <w:right w:val="none" w:sz="0" w:space="0" w:color="auto"/>
                          </w:divBdr>
                        </w:div>
                        <w:div w:id="535780662">
                          <w:marLeft w:val="0"/>
                          <w:marRight w:val="0"/>
                          <w:marTop w:val="0"/>
                          <w:marBottom w:val="0"/>
                          <w:divBdr>
                            <w:top w:val="none" w:sz="0" w:space="0" w:color="auto"/>
                            <w:left w:val="none" w:sz="0" w:space="0" w:color="auto"/>
                            <w:bottom w:val="none" w:sz="0" w:space="0" w:color="auto"/>
                            <w:right w:val="none" w:sz="0" w:space="0" w:color="auto"/>
                          </w:divBdr>
                        </w:div>
                        <w:div w:id="2017340909">
                          <w:marLeft w:val="0"/>
                          <w:marRight w:val="0"/>
                          <w:marTop w:val="0"/>
                          <w:marBottom w:val="0"/>
                          <w:divBdr>
                            <w:top w:val="none" w:sz="0" w:space="0" w:color="auto"/>
                            <w:left w:val="none" w:sz="0" w:space="0" w:color="auto"/>
                            <w:bottom w:val="none" w:sz="0" w:space="0" w:color="auto"/>
                            <w:right w:val="none" w:sz="0" w:space="0" w:color="auto"/>
                          </w:divBdr>
                        </w:div>
                        <w:div w:id="2022389389">
                          <w:marLeft w:val="0"/>
                          <w:marRight w:val="0"/>
                          <w:marTop w:val="0"/>
                          <w:marBottom w:val="0"/>
                          <w:divBdr>
                            <w:top w:val="none" w:sz="0" w:space="0" w:color="auto"/>
                            <w:left w:val="none" w:sz="0" w:space="0" w:color="auto"/>
                            <w:bottom w:val="none" w:sz="0" w:space="0" w:color="auto"/>
                            <w:right w:val="none" w:sz="0" w:space="0" w:color="auto"/>
                          </w:divBdr>
                        </w:div>
                        <w:div w:id="1303777266">
                          <w:marLeft w:val="0"/>
                          <w:marRight w:val="0"/>
                          <w:marTop w:val="0"/>
                          <w:marBottom w:val="0"/>
                          <w:divBdr>
                            <w:top w:val="none" w:sz="0" w:space="0" w:color="auto"/>
                            <w:left w:val="none" w:sz="0" w:space="0" w:color="auto"/>
                            <w:bottom w:val="none" w:sz="0" w:space="0" w:color="auto"/>
                            <w:right w:val="none" w:sz="0" w:space="0" w:color="auto"/>
                          </w:divBdr>
                        </w:div>
                        <w:div w:id="13714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4749">
          <w:marLeft w:val="0"/>
          <w:marRight w:val="0"/>
          <w:marTop w:val="0"/>
          <w:marBottom w:val="136"/>
          <w:divBdr>
            <w:top w:val="none" w:sz="0" w:space="0" w:color="auto"/>
            <w:left w:val="none" w:sz="0" w:space="0" w:color="auto"/>
            <w:bottom w:val="none" w:sz="0" w:space="0" w:color="auto"/>
            <w:right w:val="none" w:sz="0" w:space="0" w:color="auto"/>
          </w:divBdr>
          <w:divsChild>
            <w:div w:id="29766004">
              <w:marLeft w:val="0"/>
              <w:marRight w:val="0"/>
              <w:marTop w:val="0"/>
              <w:marBottom w:val="0"/>
              <w:divBdr>
                <w:top w:val="none" w:sz="0" w:space="0" w:color="auto"/>
                <w:left w:val="none" w:sz="0" w:space="0" w:color="auto"/>
                <w:bottom w:val="none" w:sz="0" w:space="0" w:color="auto"/>
                <w:right w:val="none" w:sz="0" w:space="0" w:color="auto"/>
              </w:divBdr>
              <w:divsChild>
                <w:div w:id="1243443955">
                  <w:marLeft w:val="0"/>
                  <w:marRight w:val="0"/>
                  <w:marTop w:val="0"/>
                  <w:marBottom w:val="0"/>
                  <w:divBdr>
                    <w:top w:val="none" w:sz="0" w:space="0" w:color="auto"/>
                    <w:left w:val="none" w:sz="0" w:space="0" w:color="auto"/>
                    <w:bottom w:val="none" w:sz="0" w:space="0" w:color="auto"/>
                    <w:right w:val="none" w:sz="0" w:space="0" w:color="auto"/>
                  </w:divBdr>
                  <w:divsChild>
                    <w:div w:id="2106681760">
                      <w:marLeft w:val="0"/>
                      <w:marRight w:val="0"/>
                      <w:marTop w:val="0"/>
                      <w:marBottom w:val="0"/>
                      <w:divBdr>
                        <w:top w:val="none" w:sz="0" w:space="0" w:color="auto"/>
                        <w:left w:val="none" w:sz="0" w:space="0" w:color="auto"/>
                        <w:bottom w:val="none" w:sz="0" w:space="0" w:color="auto"/>
                        <w:right w:val="none" w:sz="0" w:space="0" w:color="auto"/>
                      </w:divBdr>
                      <w:divsChild>
                        <w:div w:id="20773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7629">
              <w:marLeft w:val="0"/>
              <w:marRight w:val="0"/>
              <w:marTop w:val="0"/>
              <w:marBottom w:val="0"/>
              <w:divBdr>
                <w:top w:val="none" w:sz="0" w:space="0" w:color="auto"/>
                <w:left w:val="none" w:sz="0" w:space="0" w:color="auto"/>
                <w:bottom w:val="none" w:sz="0" w:space="0" w:color="auto"/>
                <w:right w:val="none" w:sz="0" w:space="0" w:color="auto"/>
              </w:divBdr>
              <w:divsChild>
                <w:div w:id="1850676221">
                  <w:marLeft w:val="0"/>
                  <w:marRight w:val="0"/>
                  <w:marTop w:val="0"/>
                  <w:marBottom w:val="0"/>
                  <w:divBdr>
                    <w:top w:val="none" w:sz="0" w:space="0" w:color="auto"/>
                    <w:left w:val="none" w:sz="0" w:space="0" w:color="auto"/>
                    <w:bottom w:val="none" w:sz="0" w:space="0" w:color="auto"/>
                    <w:right w:val="none" w:sz="0" w:space="0" w:color="auto"/>
                  </w:divBdr>
                  <w:divsChild>
                    <w:div w:id="817496857">
                      <w:marLeft w:val="0"/>
                      <w:marRight w:val="0"/>
                      <w:marTop w:val="0"/>
                      <w:marBottom w:val="0"/>
                      <w:divBdr>
                        <w:top w:val="none" w:sz="0" w:space="0" w:color="auto"/>
                        <w:left w:val="none" w:sz="0" w:space="0" w:color="auto"/>
                        <w:bottom w:val="none" w:sz="0" w:space="0" w:color="auto"/>
                        <w:right w:val="none" w:sz="0" w:space="0" w:color="auto"/>
                      </w:divBdr>
                      <w:divsChild>
                        <w:div w:id="1152722067">
                          <w:marLeft w:val="0"/>
                          <w:marRight w:val="0"/>
                          <w:marTop w:val="0"/>
                          <w:marBottom w:val="0"/>
                          <w:divBdr>
                            <w:top w:val="none" w:sz="0" w:space="0" w:color="auto"/>
                            <w:left w:val="none" w:sz="0" w:space="0" w:color="auto"/>
                            <w:bottom w:val="none" w:sz="0" w:space="0" w:color="auto"/>
                            <w:right w:val="none" w:sz="0" w:space="0" w:color="auto"/>
                          </w:divBdr>
                        </w:div>
                        <w:div w:id="724374039">
                          <w:marLeft w:val="0"/>
                          <w:marRight w:val="0"/>
                          <w:marTop w:val="0"/>
                          <w:marBottom w:val="0"/>
                          <w:divBdr>
                            <w:top w:val="none" w:sz="0" w:space="0" w:color="auto"/>
                            <w:left w:val="none" w:sz="0" w:space="0" w:color="auto"/>
                            <w:bottom w:val="none" w:sz="0" w:space="0" w:color="auto"/>
                            <w:right w:val="none" w:sz="0" w:space="0" w:color="auto"/>
                          </w:divBdr>
                        </w:div>
                        <w:div w:id="10108431">
                          <w:marLeft w:val="0"/>
                          <w:marRight w:val="0"/>
                          <w:marTop w:val="0"/>
                          <w:marBottom w:val="0"/>
                          <w:divBdr>
                            <w:top w:val="none" w:sz="0" w:space="0" w:color="auto"/>
                            <w:left w:val="none" w:sz="0" w:space="0" w:color="auto"/>
                            <w:bottom w:val="none" w:sz="0" w:space="0" w:color="auto"/>
                            <w:right w:val="none" w:sz="0" w:space="0" w:color="auto"/>
                          </w:divBdr>
                        </w:div>
                        <w:div w:id="1648438039">
                          <w:marLeft w:val="0"/>
                          <w:marRight w:val="0"/>
                          <w:marTop w:val="0"/>
                          <w:marBottom w:val="0"/>
                          <w:divBdr>
                            <w:top w:val="none" w:sz="0" w:space="0" w:color="auto"/>
                            <w:left w:val="none" w:sz="0" w:space="0" w:color="auto"/>
                            <w:bottom w:val="none" w:sz="0" w:space="0" w:color="auto"/>
                            <w:right w:val="none" w:sz="0" w:space="0" w:color="auto"/>
                          </w:divBdr>
                        </w:div>
                        <w:div w:id="517895291">
                          <w:marLeft w:val="0"/>
                          <w:marRight w:val="0"/>
                          <w:marTop w:val="0"/>
                          <w:marBottom w:val="0"/>
                          <w:divBdr>
                            <w:top w:val="none" w:sz="0" w:space="0" w:color="auto"/>
                            <w:left w:val="none" w:sz="0" w:space="0" w:color="auto"/>
                            <w:bottom w:val="none" w:sz="0" w:space="0" w:color="auto"/>
                            <w:right w:val="none" w:sz="0" w:space="0" w:color="auto"/>
                          </w:divBdr>
                        </w:div>
                        <w:div w:id="1045835350">
                          <w:marLeft w:val="0"/>
                          <w:marRight w:val="0"/>
                          <w:marTop w:val="0"/>
                          <w:marBottom w:val="0"/>
                          <w:divBdr>
                            <w:top w:val="none" w:sz="0" w:space="0" w:color="auto"/>
                            <w:left w:val="none" w:sz="0" w:space="0" w:color="auto"/>
                            <w:bottom w:val="none" w:sz="0" w:space="0" w:color="auto"/>
                            <w:right w:val="none" w:sz="0" w:space="0" w:color="auto"/>
                          </w:divBdr>
                        </w:div>
                        <w:div w:id="630329124">
                          <w:marLeft w:val="0"/>
                          <w:marRight w:val="0"/>
                          <w:marTop w:val="0"/>
                          <w:marBottom w:val="0"/>
                          <w:divBdr>
                            <w:top w:val="none" w:sz="0" w:space="0" w:color="auto"/>
                            <w:left w:val="none" w:sz="0" w:space="0" w:color="auto"/>
                            <w:bottom w:val="none" w:sz="0" w:space="0" w:color="auto"/>
                            <w:right w:val="none" w:sz="0" w:space="0" w:color="auto"/>
                          </w:divBdr>
                        </w:div>
                        <w:div w:id="1598324456">
                          <w:marLeft w:val="0"/>
                          <w:marRight w:val="0"/>
                          <w:marTop w:val="0"/>
                          <w:marBottom w:val="0"/>
                          <w:divBdr>
                            <w:top w:val="none" w:sz="0" w:space="0" w:color="auto"/>
                            <w:left w:val="none" w:sz="0" w:space="0" w:color="auto"/>
                            <w:bottom w:val="none" w:sz="0" w:space="0" w:color="auto"/>
                            <w:right w:val="none" w:sz="0" w:space="0" w:color="auto"/>
                          </w:divBdr>
                        </w:div>
                        <w:div w:id="631181306">
                          <w:marLeft w:val="0"/>
                          <w:marRight w:val="0"/>
                          <w:marTop w:val="0"/>
                          <w:marBottom w:val="0"/>
                          <w:divBdr>
                            <w:top w:val="none" w:sz="0" w:space="0" w:color="auto"/>
                            <w:left w:val="none" w:sz="0" w:space="0" w:color="auto"/>
                            <w:bottom w:val="none" w:sz="0" w:space="0" w:color="auto"/>
                            <w:right w:val="none" w:sz="0" w:space="0" w:color="auto"/>
                          </w:divBdr>
                        </w:div>
                        <w:div w:id="1809475347">
                          <w:marLeft w:val="0"/>
                          <w:marRight w:val="0"/>
                          <w:marTop w:val="0"/>
                          <w:marBottom w:val="0"/>
                          <w:divBdr>
                            <w:top w:val="none" w:sz="0" w:space="0" w:color="auto"/>
                            <w:left w:val="none" w:sz="0" w:space="0" w:color="auto"/>
                            <w:bottom w:val="none" w:sz="0" w:space="0" w:color="auto"/>
                            <w:right w:val="none" w:sz="0" w:space="0" w:color="auto"/>
                          </w:divBdr>
                        </w:div>
                        <w:div w:id="2092501136">
                          <w:marLeft w:val="0"/>
                          <w:marRight w:val="0"/>
                          <w:marTop w:val="0"/>
                          <w:marBottom w:val="0"/>
                          <w:divBdr>
                            <w:top w:val="none" w:sz="0" w:space="0" w:color="auto"/>
                            <w:left w:val="none" w:sz="0" w:space="0" w:color="auto"/>
                            <w:bottom w:val="none" w:sz="0" w:space="0" w:color="auto"/>
                            <w:right w:val="none" w:sz="0" w:space="0" w:color="auto"/>
                          </w:divBdr>
                        </w:div>
                        <w:div w:id="224146736">
                          <w:marLeft w:val="0"/>
                          <w:marRight w:val="0"/>
                          <w:marTop w:val="0"/>
                          <w:marBottom w:val="0"/>
                          <w:divBdr>
                            <w:top w:val="none" w:sz="0" w:space="0" w:color="auto"/>
                            <w:left w:val="none" w:sz="0" w:space="0" w:color="auto"/>
                            <w:bottom w:val="none" w:sz="0" w:space="0" w:color="auto"/>
                            <w:right w:val="none" w:sz="0" w:space="0" w:color="auto"/>
                          </w:divBdr>
                        </w:div>
                        <w:div w:id="432167977">
                          <w:marLeft w:val="0"/>
                          <w:marRight w:val="0"/>
                          <w:marTop w:val="0"/>
                          <w:marBottom w:val="0"/>
                          <w:divBdr>
                            <w:top w:val="none" w:sz="0" w:space="0" w:color="auto"/>
                            <w:left w:val="none" w:sz="0" w:space="0" w:color="auto"/>
                            <w:bottom w:val="none" w:sz="0" w:space="0" w:color="auto"/>
                            <w:right w:val="none" w:sz="0" w:space="0" w:color="auto"/>
                          </w:divBdr>
                        </w:div>
                        <w:div w:id="967856656">
                          <w:marLeft w:val="0"/>
                          <w:marRight w:val="0"/>
                          <w:marTop w:val="0"/>
                          <w:marBottom w:val="0"/>
                          <w:divBdr>
                            <w:top w:val="none" w:sz="0" w:space="0" w:color="auto"/>
                            <w:left w:val="none" w:sz="0" w:space="0" w:color="auto"/>
                            <w:bottom w:val="none" w:sz="0" w:space="0" w:color="auto"/>
                            <w:right w:val="none" w:sz="0" w:space="0" w:color="auto"/>
                          </w:divBdr>
                        </w:div>
                        <w:div w:id="1274171663">
                          <w:marLeft w:val="0"/>
                          <w:marRight w:val="0"/>
                          <w:marTop w:val="0"/>
                          <w:marBottom w:val="0"/>
                          <w:divBdr>
                            <w:top w:val="none" w:sz="0" w:space="0" w:color="auto"/>
                            <w:left w:val="none" w:sz="0" w:space="0" w:color="auto"/>
                            <w:bottom w:val="none" w:sz="0" w:space="0" w:color="auto"/>
                            <w:right w:val="none" w:sz="0" w:space="0" w:color="auto"/>
                          </w:divBdr>
                        </w:div>
                        <w:div w:id="1175996767">
                          <w:marLeft w:val="0"/>
                          <w:marRight w:val="0"/>
                          <w:marTop w:val="0"/>
                          <w:marBottom w:val="0"/>
                          <w:divBdr>
                            <w:top w:val="none" w:sz="0" w:space="0" w:color="auto"/>
                            <w:left w:val="none" w:sz="0" w:space="0" w:color="auto"/>
                            <w:bottom w:val="none" w:sz="0" w:space="0" w:color="auto"/>
                            <w:right w:val="none" w:sz="0" w:space="0" w:color="auto"/>
                          </w:divBdr>
                        </w:div>
                        <w:div w:id="1353070292">
                          <w:marLeft w:val="0"/>
                          <w:marRight w:val="0"/>
                          <w:marTop w:val="0"/>
                          <w:marBottom w:val="0"/>
                          <w:divBdr>
                            <w:top w:val="none" w:sz="0" w:space="0" w:color="auto"/>
                            <w:left w:val="none" w:sz="0" w:space="0" w:color="auto"/>
                            <w:bottom w:val="none" w:sz="0" w:space="0" w:color="auto"/>
                            <w:right w:val="none" w:sz="0" w:space="0" w:color="auto"/>
                          </w:divBdr>
                        </w:div>
                        <w:div w:id="91556297">
                          <w:marLeft w:val="0"/>
                          <w:marRight w:val="0"/>
                          <w:marTop w:val="0"/>
                          <w:marBottom w:val="0"/>
                          <w:divBdr>
                            <w:top w:val="none" w:sz="0" w:space="0" w:color="auto"/>
                            <w:left w:val="none" w:sz="0" w:space="0" w:color="auto"/>
                            <w:bottom w:val="none" w:sz="0" w:space="0" w:color="auto"/>
                            <w:right w:val="none" w:sz="0" w:space="0" w:color="auto"/>
                          </w:divBdr>
                        </w:div>
                        <w:div w:id="32386808">
                          <w:marLeft w:val="0"/>
                          <w:marRight w:val="0"/>
                          <w:marTop w:val="0"/>
                          <w:marBottom w:val="0"/>
                          <w:divBdr>
                            <w:top w:val="none" w:sz="0" w:space="0" w:color="auto"/>
                            <w:left w:val="none" w:sz="0" w:space="0" w:color="auto"/>
                            <w:bottom w:val="none" w:sz="0" w:space="0" w:color="auto"/>
                            <w:right w:val="none" w:sz="0" w:space="0" w:color="auto"/>
                          </w:divBdr>
                        </w:div>
                        <w:div w:id="1663074054">
                          <w:marLeft w:val="0"/>
                          <w:marRight w:val="0"/>
                          <w:marTop w:val="0"/>
                          <w:marBottom w:val="0"/>
                          <w:divBdr>
                            <w:top w:val="none" w:sz="0" w:space="0" w:color="auto"/>
                            <w:left w:val="none" w:sz="0" w:space="0" w:color="auto"/>
                            <w:bottom w:val="none" w:sz="0" w:space="0" w:color="auto"/>
                            <w:right w:val="none" w:sz="0" w:space="0" w:color="auto"/>
                          </w:divBdr>
                        </w:div>
                        <w:div w:id="1153256210">
                          <w:marLeft w:val="0"/>
                          <w:marRight w:val="0"/>
                          <w:marTop w:val="0"/>
                          <w:marBottom w:val="0"/>
                          <w:divBdr>
                            <w:top w:val="none" w:sz="0" w:space="0" w:color="auto"/>
                            <w:left w:val="none" w:sz="0" w:space="0" w:color="auto"/>
                            <w:bottom w:val="none" w:sz="0" w:space="0" w:color="auto"/>
                            <w:right w:val="none" w:sz="0" w:space="0" w:color="auto"/>
                          </w:divBdr>
                        </w:div>
                        <w:div w:id="464812606">
                          <w:marLeft w:val="0"/>
                          <w:marRight w:val="0"/>
                          <w:marTop w:val="0"/>
                          <w:marBottom w:val="0"/>
                          <w:divBdr>
                            <w:top w:val="none" w:sz="0" w:space="0" w:color="auto"/>
                            <w:left w:val="none" w:sz="0" w:space="0" w:color="auto"/>
                            <w:bottom w:val="none" w:sz="0" w:space="0" w:color="auto"/>
                            <w:right w:val="none" w:sz="0" w:space="0" w:color="auto"/>
                          </w:divBdr>
                        </w:div>
                        <w:div w:id="1470434846">
                          <w:marLeft w:val="0"/>
                          <w:marRight w:val="0"/>
                          <w:marTop w:val="0"/>
                          <w:marBottom w:val="0"/>
                          <w:divBdr>
                            <w:top w:val="none" w:sz="0" w:space="0" w:color="auto"/>
                            <w:left w:val="none" w:sz="0" w:space="0" w:color="auto"/>
                            <w:bottom w:val="none" w:sz="0" w:space="0" w:color="auto"/>
                            <w:right w:val="none" w:sz="0" w:space="0" w:color="auto"/>
                          </w:divBdr>
                        </w:div>
                        <w:div w:id="618419809">
                          <w:marLeft w:val="0"/>
                          <w:marRight w:val="0"/>
                          <w:marTop w:val="0"/>
                          <w:marBottom w:val="0"/>
                          <w:divBdr>
                            <w:top w:val="none" w:sz="0" w:space="0" w:color="auto"/>
                            <w:left w:val="none" w:sz="0" w:space="0" w:color="auto"/>
                            <w:bottom w:val="none" w:sz="0" w:space="0" w:color="auto"/>
                            <w:right w:val="none" w:sz="0" w:space="0" w:color="auto"/>
                          </w:divBdr>
                        </w:div>
                        <w:div w:id="1781337695">
                          <w:marLeft w:val="0"/>
                          <w:marRight w:val="0"/>
                          <w:marTop w:val="0"/>
                          <w:marBottom w:val="0"/>
                          <w:divBdr>
                            <w:top w:val="none" w:sz="0" w:space="0" w:color="auto"/>
                            <w:left w:val="none" w:sz="0" w:space="0" w:color="auto"/>
                            <w:bottom w:val="none" w:sz="0" w:space="0" w:color="auto"/>
                            <w:right w:val="none" w:sz="0" w:space="0" w:color="auto"/>
                          </w:divBdr>
                        </w:div>
                        <w:div w:id="1780182066">
                          <w:marLeft w:val="0"/>
                          <w:marRight w:val="0"/>
                          <w:marTop w:val="0"/>
                          <w:marBottom w:val="0"/>
                          <w:divBdr>
                            <w:top w:val="none" w:sz="0" w:space="0" w:color="auto"/>
                            <w:left w:val="none" w:sz="0" w:space="0" w:color="auto"/>
                            <w:bottom w:val="none" w:sz="0" w:space="0" w:color="auto"/>
                            <w:right w:val="none" w:sz="0" w:space="0" w:color="auto"/>
                          </w:divBdr>
                        </w:div>
                        <w:div w:id="1567522345">
                          <w:marLeft w:val="0"/>
                          <w:marRight w:val="0"/>
                          <w:marTop w:val="0"/>
                          <w:marBottom w:val="0"/>
                          <w:divBdr>
                            <w:top w:val="none" w:sz="0" w:space="0" w:color="auto"/>
                            <w:left w:val="none" w:sz="0" w:space="0" w:color="auto"/>
                            <w:bottom w:val="none" w:sz="0" w:space="0" w:color="auto"/>
                            <w:right w:val="none" w:sz="0" w:space="0" w:color="auto"/>
                          </w:divBdr>
                        </w:div>
                        <w:div w:id="333534903">
                          <w:marLeft w:val="0"/>
                          <w:marRight w:val="0"/>
                          <w:marTop w:val="0"/>
                          <w:marBottom w:val="0"/>
                          <w:divBdr>
                            <w:top w:val="none" w:sz="0" w:space="0" w:color="auto"/>
                            <w:left w:val="none" w:sz="0" w:space="0" w:color="auto"/>
                            <w:bottom w:val="none" w:sz="0" w:space="0" w:color="auto"/>
                            <w:right w:val="none" w:sz="0" w:space="0" w:color="auto"/>
                          </w:divBdr>
                        </w:div>
                        <w:div w:id="1367103921">
                          <w:marLeft w:val="0"/>
                          <w:marRight w:val="0"/>
                          <w:marTop w:val="0"/>
                          <w:marBottom w:val="0"/>
                          <w:divBdr>
                            <w:top w:val="none" w:sz="0" w:space="0" w:color="auto"/>
                            <w:left w:val="none" w:sz="0" w:space="0" w:color="auto"/>
                            <w:bottom w:val="none" w:sz="0" w:space="0" w:color="auto"/>
                            <w:right w:val="none" w:sz="0" w:space="0" w:color="auto"/>
                          </w:divBdr>
                        </w:div>
                        <w:div w:id="138036277">
                          <w:marLeft w:val="0"/>
                          <w:marRight w:val="0"/>
                          <w:marTop w:val="0"/>
                          <w:marBottom w:val="0"/>
                          <w:divBdr>
                            <w:top w:val="none" w:sz="0" w:space="0" w:color="auto"/>
                            <w:left w:val="none" w:sz="0" w:space="0" w:color="auto"/>
                            <w:bottom w:val="none" w:sz="0" w:space="0" w:color="auto"/>
                            <w:right w:val="none" w:sz="0" w:space="0" w:color="auto"/>
                          </w:divBdr>
                        </w:div>
                        <w:div w:id="827594506">
                          <w:marLeft w:val="0"/>
                          <w:marRight w:val="0"/>
                          <w:marTop w:val="0"/>
                          <w:marBottom w:val="0"/>
                          <w:divBdr>
                            <w:top w:val="none" w:sz="0" w:space="0" w:color="auto"/>
                            <w:left w:val="none" w:sz="0" w:space="0" w:color="auto"/>
                            <w:bottom w:val="none" w:sz="0" w:space="0" w:color="auto"/>
                            <w:right w:val="none" w:sz="0" w:space="0" w:color="auto"/>
                          </w:divBdr>
                        </w:div>
                        <w:div w:id="1718779700">
                          <w:marLeft w:val="0"/>
                          <w:marRight w:val="0"/>
                          <w:marTop w:val="0"/>
                          <w:marBottom w:val="0"/>
                          <w:divBdr>
                            <w:top w:val="none" w:sz="0" w:space="0" w:color="auto"/>
                            <w:left w:val="none" w:sz="0" w:space="0" w:color="auto"/>
                            <w:bottom w:val="none" w:sz="0" w:space="0" w:color="auto"/>
                            <w:right w:val="none" w:sz="0" w:space="0" w:color="auto"/>
                          </w:divBdr>
                        </w:div>
                        <w:div w:id="267740848">
                          <w:marLeft w:val="0"/>
                          <w:marRight w:val="0"/>
                          <w:marTop w:val="0"/>
                          <w:marBottom w:val="0"/>
                          <w:divBdr>
                            <w:top w:val="none" w:sz="0" w:space="0" w:color="auto"/>
                            <w:left w:val="none" w:sz="0" w:space="0" w:color="auto"/>
                            <w:bottom w:val="none" w:sz="0" w:space="0" w:color="auto"/>
                            <w:right w:val="none" w:sz="0" w:space="0" w:color="auto"/>
                          </w:divBdr>
                        </w:div>
                        <w:div w:id="368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95973">
          <w:marLeft w:val="0"/>
          <w:marRight w:val="0"/>
          <w:marTop w:val="0"/>
          <w:marBottom w:val="136"/>
          <w:divBdr>
            <w:top w:val="none" w:sz="0" w:space="0" w:color="auto"/>
            <w:left w:val="none" w:sz="0" w:space="0" w:color="auto"/>
            <w:bottom w:val="none" w:sz="0" w:space="0" w:color="auto"/>
            <w:right w:val="none" w:sz="0" w:space="0" w:color="auto"/>
          </w:divBdr>
          <w:divsChild>
            <w:div w:id="566959579">
              <w:marLeft w:val="0"/>
              <w:marRight w:val="0"/>
              <w:marTop w:val="0"/>
              <w:marBottom w:val="0"/>
              <w:divBdr>
                <w:top w:val="none" w:sz="0" w:space="0" w:color="auto"/>
                <w:left w:val="none" w:sz="0" w:space="0" w:color="auto"/>
                <w:bottom w:val="none" w:sz="0" w:space="0" w:color="auto"/>
                <w:right w:val="none" w:sz="0" w:space="0" w:color="auto"/>
              </w:divBdr>
              <w:divsChild>
                <w:div w:id="693308211">
                  <w:marLeft w:val="0"/>
                  <w:marRight w:val="0"/>
                  <w:marTop w:val="0"/>
                  <w:marBottom w:val="0"/>
                  <w:divBdr>
                    <w:top w:val="none" w:sz="0" w:space="0" w:color="auto"/>
                    <w:left w:val="none" w:sz="0" w:space="0" w:color="auto"/>
                    <w:bottom w:val="none" w:sz="0" w:space="0" w:color="auto"/>
                    <w:right w:val="none" w:sz="0" w:space="0" w:color="auto"/>
                  </w:divBdr>
                  <w:divsChild>
                    <w:div w:id="1925525088">
                      <w:marLeft w:val="0"/>
                      <w:marRight w:val="0"/>
                      <w:marTop w:val="0"/>
                      <w:marBottom w:val="0"/>
                      <w:divBdr>
                        <w:top w:val="none" w:sz="0" w:space="0" w:color="auto"/>
                        <w:left w:val="none" w:sz="0" w:space="0" w:color="auto"/>
                        <w:bottom w:val="none" w:sz="0" w:space="0" w:color="auto"/>
                        <w:right w:val="none" w:sz="0" w:space="0" w:color="auto"/>
                      </w:divBdr>
                      <w:divsChild>
                        <w:div w:id="789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0948">
              <w:marLeft w:val="0"/>
              <w:marRight w:val="0"/>
              <w:marTop w:val="0"/>
              <w:marBottom w:val="0"/>
              <w:divBdr>
                <w:top w:val="none" w:sz="0" w:space="0" w:color="auto"/>
                <w:left w:val="none" w:sz="0" w:space="0" w:color="auto"/>
                <w:bottom w:val="none" w:sz="0" w:space="0" w:color="auto"/>
                <w:right w:val="none" w:sz="0" w:space="0" w:color="auto"/>
              </w:divBdr>
              <w:divsChild>
                <w:div w:id="918758189">
                  <w:marLeft w:val="0"/>
                  <w:marRight w:val="0"/>
                  <w:marTop w:val="0"/>
                  <w:marBottom w:val="0"/>
                  <w:divBdr>
                    <w:top w:val="none" w:sz="0" w:space="0" w:color="auto"/>
                    <w:left w:val="none" w:sz="0" w:space="0" w:color="auto"/>
                    <w:bottom w:val="none" w:sz="0" w:space="0" w:color="auto"/>
                    <w:right w:val="none" w:sz="0" w:space="0" w:color="auto"/>
                  </w:divBdr>
                  <w:divsChild>
                    <w:div w:id="703091446">
                      <w:marLeft w:val="0"/>
                      <w:marRight w:val="0"/>
                      <w:marTop w:val="0"/>
                      <w:marBottom w:val="0"/>
                      <w:divBdr>
                        <w:top w:val="none" w:sz="0" w:space="0" w:color="auto"/>
                        <w:left w:val="none" w:sz="0" w:space="0" w:color="auto"/>
                        <w:bottom w:val="none" w:sz="0" w:space="0" w:color="auto"/>
                        <w:right w:val="none" w:sz="0" w:space="0" w:color="auto"/>
                      </w:divBdr>
                      <w:divsChild>
                        <w:div w:id="1683508000">
                          <w:marLeft w:val="0"/>
                          <w:marRight w:val="0"/>
                          <w:marTop w:val="0"/>
                          <w:marBottom w:val="0"/>
                          <w:divBdr>
                            <w:top w:val="none" w:sz="0" w:space="0" w:color="auto"/>
                            <w:left w:val="none" w:sz="0" w:space="0" w:color="auto"/>
                            <w:bottom w:val="none" w:sz="0" w:space="0" w:color="auto"/>
                            <w:right w:val="none" w:sz="0" w:space="0" w:color="auto"/>
                          </w:divBdr>
                        </w:div>
                        <w:div w:id="971715111">
                          <w:marLeft w:val="0"/>
                          <w:marRight w:val="0"/>
                          <w:marTop w:val="0"/>
                          <w:marBottom w:val="0"/>
                          <w:divBdr>
                            <w:top w:val="none" w:sz="0" w:space="0" w:color="auto"/>
                            <w:left w:val="none" w:sz="0" w:space="0" w:color="auto"/>
                            <w:bottom w:val="none" w:sz="0" w:space="0" w:color="auto"/>
                            <w:right w:val="none" w:sz="0" w:space="0" w:color="auto"/>
                          </w:divBdr>
                        </w:div>
                        <w:div w:id="704254895">
                          <w:marLeft w:val="0"/>
                          <w:marRight w:val="0"/>
                          <w:marTop w:val="0"/>
                          <w:marBottom w:val="0"/>
                          <w:divBdr>
                            <w:top w:val="none" w:sz="0" w:space="0" w:color="auto"/>
                            <w:left w:val="none" w:sz="0" w:space="0" w:color="auto"/>
                            <w:bottom w:val="none" w:sz="0" w:space="0" w:color="auto"/>
                            <w:right w:val="none" w:sz="0" w:space="0" w:color="auto"/>
                          </w:divBdr>
                        </w:div>
                        <w:div w:id="817460638">
                          <w:marLeft w:val="0"/>
                          <w:marRight w:val="0"/>
                          <w:marTop w:val="0"/>
                          <w:marBottom w:val="0"/>
                          <w:divBdr>
                            <w:top w:val="none" w:sz="0" w:space="0" w:color="auto"/>
                            <w:left w:val="none" w:sz="0" w:space="0" w:color="auto"/>
                            <w:bottom w:val="none" w:sz="0" w:space="0" w:color="auto"/>
                            <w:right w:val="none" w:sz="0" w:space="0" w:color="auto"/>
                          </w:divBdr>
                        </w:div>
                        <w:div w:id="1808235757">
                          <w:marLeft w:val="0"/>
                          <w:marRight w:val="0"/>
                          <w:marTop w:val="0"/>
                          <w:marBottom w:val="0"/>
                          <w:divBdr>
                            <w:top w:val="none" w:sz="0" w:space="0" w:color="auto"/>
                            <w:left w:val="none" w:sz="0" w:space="0" w:color="auto"/>
                            <w:bottom w:val="none" w:sz="0" w:space="0" w:color="auto"/>
                            <w:right w:val="none" w:sz="0" w:space="0" w:color="auto"/>
                          </w:divBdr>
                        </w:div>
                        <w:div w:id="968784161">
                          <w:marLeft w:val="0"/>
                          <w:marRight w:val="0"/>
                          <w:marTop w:val="0"/>
                          <w:marBottom w:val="0"/>
                          <w:divBdr>
                            <w:top w:val="none" w:sz="0" w:space="0" w:color="auto"/>
                            <w:left w:val="none" w:sz="0" w:space="0" w:color="auto"/>
                            <w:bottom w:val="none" w:sz="0" w:space="0" w:color="auto"/>
                            <w:right w:val="none" w:sz="0" w:space="0" w:color="auto"/>
                          </w:divBdr>
                        </w:div>
                        <w:div w:id="119540770">
                          <w:marLeft w:val="0"/>
                          <w:marRight w:val="0"/>
                          <w:marTop w:val="0"/>
                          <w:marBottom w:val="0"/>
                          <w:divBdr>
                            <w:top w:val="none" w:sz="0" w:space="0" w:color="auto"/>
                            <w:left w:val="none" w:sz="0" w:space="0" w:color="auto"/>
                            <w:bottom w:val="none" w:sz="0" w:space="0" w:color="auto"/>
                            <w:right w:val="none" w:sz="0" w:space="0" w:color="auto"/>
                          </w:divBdr>
                        </w:div>
                        <w:div w:id="1956791611">
                          <w:marLeft w:val="0"/>
                          <w:marRight w:val="0"/>
                          <w:marTop w:val="0"/>
                          <w:marBottom w:val="0"/>
                          <w:divBdr>
                            <w:top w:val="none" w:sz="0" w:space="0" w:color="auto"/>
                            <w:left w:val="none" w:sz="0" w:space="0" w:color="auto"/>
                            <w:bottom w:val="none" w:sz="0" w:space="0" w:color="auto"/>
                            <w:right w:val="none" w:sz="0" w:space="0" w:color="auto"/>
                          </w:divBdr>
                        </w:div>
                        <w:div w:id="1970740658">
                          <w:marLeft w:val="0"/>
                          <w:marRight w:val="0"/>
                          <w:marTop w:val="0"/>
                          <w:marBottom w:val="0"/>
                          <w:divBdr>
                            <w:top w:val="none" w:sz="0" w:space="0" w:color="auto"/>
                            <w:left w:val="none" w:sz="0" w:space="0" w:color="auto"/>
                            <w:bottom w:val="none" w:sz="0" w:space="0" w:color="auto"/>
                            <w:right w:val="none" w:sz="0" w:space="0" w:color="auto"/>
                          </w:divBdr>
                        </w:div>
                        <w:div w:id="1007827505">
                          <w:marLeft w:val="0"/>
                          <w:marRight w:val="0"/>
                          <w:marTop w:val="0"/>
                          <w:marBottom w:val="0"/>
                          <w:divBdr>
                            <w:top w:val="none" w:sz="0" w:space="0" w:color="auto"/>
                            <w:left w:val="none" w:sz="0" w:space="0" w:color="auto"/>
                            <w:bottom w:val="none" w:sz="0" w:space="0" w:color="auto"/>
                            <w:right w:val="none" w:sz="0" w:space="0" w:color="auto"/>
                          </w:divBdr>
                        </w:div>
                        <w:div w:id="101540650">
                          <w:marLeft w:val="0"/>
                          <w:marRight w:val="0"/>
                          <w:marTop w:val="0"/>
                          <w:marBottom w:val="0"/>
                          <w:divBdr>
                            <w:top w:val="none" w:sz="0" w:space="0" w:color="auto"/>
                            <w:left w:val="none" w:sz="0" w:space="0" w:color="auto"/>
                            <w:bottom w:val="none" w:sz="0" w:space="0" w:color="auto"/>
                            <w:right w:val="none" w:sz="0" w:space="0" w:color="auto"/>
                          </w:divBdr>
                        </w:div>
                        <w:div w:id="2022319929">
                          <w:marLeft w:val="0"/>
                          <w:marRight w:val="0"/>
                          <w:marTop w:val="0"/>
                          <w:marBottom w:val="0"/>
                          <w:divBdr>
                            <w:top w:val="none" w:sz="0" w:space="0" w:color="auto"/>
                            <w:left w:val="none" w:sz="0" w:space="0" w:color="auto"/>
                            <w:bottom w:val="none" w:sz="0" w:space="0" w:color="auto"/>
                            <w:right w:val="none" w:sz="0" w:space="0" w:color="auto"/>
                          </w:divBdr>
                        </w:div>
                        <w:div w:id="1385955719">
                          <w:marLeft w:val="0"/>
                          <w:marRight w:val="0"/>
                          <w:marTop w:val="0"/>
                          <w:marBottom w:val="0"/>
                          <w:divBdr>
                            <w:top w:val="none" w:sz="0" w:space="0" w:color="auto"/>
                            <w:left w:val="none" w:sz="0" w:space="0" w:color="auto"/>
                            <w:bottom w:val="none" w:sz="0" w:space="0" w:color="auto"/>
                            <w:right w:val="none" w:sz="0" w:space="0" w:color="auto"/>
                          </w:divBdr>
                        </w:div>
                        <w:div w:id="728766855">
                          <w:marLeft w:val="0"/>
                          <w:marRight w:val="0"/>
                          <w:marTop w:val="0"/>
                          <w:marBottom w:val="0"/>
                          <w:divBdr>
                            <w:top w:val="none" w:sz="0" w:space="0" w:color="auto"/>
                            <w:left w:val="none" w:sz="0" w:space="0" w:color="auto"/>
                            <w:bottom w:val="none" w:sz="0" w:space="0" w:color="auto"/>
                            <w:right w:val="none" w:sz="0" w:space="0" w:color="auto"/>
                          </w:divBdr>
                        </w:div>
                        <w:div w:id="1338801922">
                          <w:marLeft w:val="0"/>
                          <w:marRight w:val="0"/>
                          <w:marTop w:val="0"/>
                          <w:marBottom w:val="0"/>
                          <w:divBdr>
                            <w:top w:val="none" w:sz="0" w:space="0" w:color="auto"/>
                            <w:left w:val="none" w:sz="0" w:space="0" w:color="auto"/>
                            <w:bottom w:val="none" w:sz="0" w:space="0" w:color="auto"/>
                            <w:right w:val="none" w:sz="0" w:space="0" w:color="auto"/>
                          </w:divBdr>
                        </w:div>
                        <w:div w:id="369191422">
                          <w:marLeft w:val="0"/>
                          <w:marRight w:val="0"/>
                          <w:marTop w:val="0"/>
                          <w:marBottom w:val="0"/>
                          <w:divBdr>
                            <w:top w:val="none" w:sz="0" w:space="0" w:color="auto"/>
                            <w:left w:val="none" w:sz="0" w:space="0" w:color="auto"/>
                            <w:bottom w:val="none" w:sz="0" w:space="0" w:color="auto"/>
                            <w:right w:val="none" w:sz="0" w:space="0" w:color="auto"/>
                          </w:divBdr>
                        </w:div>
                        <w:div w:id="1870293664">
                          <w:marLeft w:val="0"/>
                          <w:marRight w:val="0"/>
                          <w:marTop w:val="0"/>
                          <w:marBottom w:val="0"/>
                          <w:divBdr>
                            <w:top w:val="none" w:sz="0" w:space="0" w:color="auto"/>
                            <w:left w:val="none" w:sz="0" w:space="0" w:color="auto"/>
                            <w:bottom w:val="none" w:sz="0" w:space="0" w:color="auto"/>
                            <w:right w:val="none" w:sz="0" w:space="0" w:color="auto"/>
                          </w:divBdr>
                        </w:div>
                        <w:div w:id="758335455">
                          <w:marLeft w:val="0"/>
                          <w:marRight w:val="0"/>
                          <w:marTop w:val="0"/>
                          <w:marBottom w:val="0"/>
                          <w:divBdr>
                            <w:top w:val="none" w:sz="0" w:space="0" w:color="auto"/>
                            <w:left w:val="none" w:sz="0" w:space="0" w:color="auto"/>
                            <w:bottom w:val="none" w:sz="0" w:space="0" w:color="auto"/>
                            <w:right w:val="none" w:sz="0" w:space="0" w:color="auto"/>
                          </w:divBdr>
                        </w:div>
                        <w:div w:id="1407265074">
                          <w:marLeft w:val="0"/>
                          <w:marRight w:val="0"/>
                          <w:marTop w:val="0"/>
                          <w:marBottom w:val="0"/>
                          <w:divBdr>
                            <w:top w:val="none" w:sz="0" w:space="0" w:color="auto"/>
                            <w:left w:val="none" w:sz="0" w:space="0" w:color="auto"/>
                            <w:bottom w:val="none" w:sz="0" w:space="0" w:color="auto"/>
                            <w:right w:val="none" w:sz="0" w:space="0" w:color="auto"/>
                          </w:divBdr>
                        </w:div>
                        <w:div w:id="1819833221">
                          <w:marLeft w:val="0"/>
                          <w:marRight w:val="0"/>
                          <w:marTop w:val="0"/>
                          <w:marBottom w:val="0"/>
                          <w:divBdr>
                            <w:top w:val="none" w:sz="0" w:space="0" w:color="auto"/>
                            <w:left w:val="none" w:sz="0" w:space="0" w:color="auto"/>
                            <w:bottom w:val="none" w:sz="0" w:space="0" w:color="auto"/>
                            <w:right w:val="none" w:sz="0" w:space="0" w:color="auto"/>
                          </w:divBdr>
                        </w:div>
                        <w:div w:id="1721828211">
                          <w:marLeft w:val="0"/>
                          <w:marRight w:val="0"/>
                          <w:marTop w:val="0"/>
                          <w:marBottom w:val="0"/>
                          <w:divBdr>
                            <w:top w:val="none" w:sz="0" w:space="0" w:color="auto"/>
                            <w:left w:val="none" w:sz="0" w:space="0" w:color="auto"/>
                            <w:bottom w:val="none" w:sz="0" w:space="0" w:color="auto"/>
                            <w:right w:val="none" w:sz="0" w:space="0" w:color="auto"/>
                          </w:divBdr>
                        </w:div>
                        <w:div w:id="1559703755">
                          <w:marLeft w:val="0"/>
                          <w:marRight w:val="0"/>
                          <w:marTop w:val="0"/>
                          <w:marBottom w:val="0"/>
                          <w:divBdr>
                            <w:top w:val="none" w:sz="0" w:space="0" w:color="auto"/>
                            <w:left w:val="none" w:sz="0" w:space="0" w:color="auto"/>
                            <w:bottom w:val="none" w:sz="0" w:space="0" w:color="auto"/>
                            <w:right w:val="none" w:sz="0" w:space="0" w:color="auto"/>
                          </w:divBdr>
                        </w:div>
                        <w:div w:id="2089158228">
                          <w:marLeft w:val="0"/>
                          <w:marRight w:val="0"/>
                          <w:marTop w:val="0"/>
                          <w:marBottom w:val="0"/>
                          <w:divBdr>
                            <w:top w:val="none" w:sz="0" w:space="0" w:color="auto"/>
                            <w:left w:val="none" w:sz="0" w:space="0" w:color="auto"/>
                            <w:bottom w:val="none" w:sz="0" w:space="0" w:color="auto"/>
                            <w:right w:val="none" w:sz="0" w:space="0" w:color="auto"/>
                          </w:divBdr>
                        </w:div>
                        <w:div w:id="1489058827">
                          <w:marLeft w:val="0"/>
                          <w:marRight w:val="0"/>
                          <w:marTop w:val="0"/>
                          <w:marBottom w:val="0"/>
                          <w:divBdr>
                            <w:top w:val="none" w:sz="0" w:space="0" w:color="auto"/>
                            <w:left w:val="none" w:sz="0" w:space="0" w:color="auto"/>
                            <w:bottom w:val="none" w:sz="0" w:space="0" w:color="auto"/>
                            <w:right w:val="none" w:sz="0" w:space="0" w:color="auto"/>
                          </w:divBdr>
                        </w:div>
                        <w:div w:id="2050766218">
                          <w:marLeft w:val="0"/>
                          <w:marRight w:val="0"/>
                          <w:marTop w:val="0"/>
                          <w:marBottom w:val="0"/>
                          <w:divBdr>
                            <w:top w:val="none" w:sz="0" w:space="0" w:color="auto"/>
                            <w:left w:val="none" w:sz="0" w:space="0" w:color="auto"/>
                            <w:bottom w:val="none" w:sz="0" w:space="0" w:color="auto"/>
                            <w:right w:val="none" w:sz="0" w:space="0" w:color="auto"/>
                          </w:divBdr>
                        </w:div>
                        <w:div w:id="103816561">
                          <w:marLeft w:val="0"/>
                          <w:marRight w:val="0"/>
                          <w:marTop w:val="0"/>
                          <w:marBottom w:val="0"/>
                          <w:divBdr>
                            <w:top w:val="none" w:sz="0" w:space="0" w:color="auto"/>
                            <w:left w:val="none" w:sz="0" w:space="0" w:color="auto"/>
                            <w:bottom w:val="none" w:sz="0" w:space="0" w:color="auto"/>
                            <w:right w:val="none" w:sz="0" w:space="0" w:color="auto"/>
                          </w:divBdr>
                        </w:div>
                        <w:div w:id="148983206">
                          <w:marLeft w:val="0"/>
                          <w:marRight w:val="0"/>
                          <w:marTop w:val="0"/>
                          <w:marBottom w:val="0"/>
                          <w:divBdr>
                            <w:top w:val="none" w:sz="0" w:space="0" w:color="auto"/>
                            <w:left w:val="none" w:sz="0" w:space="0" w:color="auto"/>
                            <w:bottom w:val="none" w:sz="0" w:space="0" w:color="auto"/>
                            <w:right w:val="none" w:sz="0" w:space="0" w:color="auto"/>
                          </w:divBdr>
                        </w:div>
                        <w:div w:id="90467540">
                          <w:marLeft w:val="0"/>
                          <w:marRight w:val="0"/>
                          <w:marTop w:val="0"/>
                          <w:marBottom w:val="0"/>
                          <w:divBdr>
                            <w:top w:val="none" w:sz="0" w:space="0" w:color="auto"/>
                            <w:left w:val="none" w:sz="0" w:space="0" w:color="auto"/>
                            <w:bottom w:val="none" w:sz="0" w:space="0" w:color="auto"/>
                            <w:right w:val="none" w:sz="0" w:space="0" w:color="auto"/>
                          </w:divBdr>
                        </w:div>
                        <w:div w:id="1015964439">
                          <w:marLeft w:val="0"/>
                          <w:marRight w:val="0"/>
                          <w:marTop w:val="0"/>
                          <w:marBottom w:val="0"/>
                          <w:divBdr>
                            <w:top w:val="none" w:sz="0" w:space="0" w:color="auto"/>
                            <w:left w:val="none" w:sz="0" w:space="0" w:color="auto"/>
                            <w:bottom w:val="none" w:sz="0" w:space="0" w:color="auto"/>
                            <w:right w:val="none" w:sz="0" w:space="0" w:color="auto"/>
                          </w:divBdr>
                        </w:div>
                        <w:div w:id="331420877">
                          <w:marLeft w:val="0"/>
                          <w:marRight w:val="0"/>
                          <w:marTop w:val="0"/>
                          <w:marBottom w:val="0"/>
                          <w:divBdr>
                            <w:top w:val="none" w:sz="0" w:space="0" w:color="auto"/>
                            <w:left w:val="none" w:sz="0" w:space="0" w:color="auto"/>
                            <w:bottom w:val="none" w:sz="0" w:space="0" w:color="auto"/>
                            <w:right w:val="none" w:sz="0" w:space="0" w:color="auto"/>
                          </w:divBdr>
                        </w:div>
                        <w:div w:id="274946196">
                          <w:marLeft w:val="0"/>
                          <w:marRight w:val="0"/>
                          <w:marTop w:val="0"/>
                          <w:marBottom w:val="0"/>
                          <w:divBdr>
                            <w:top w:val="none" w:sz="0" w:space="0" w:color="auto"/>
                            <w:left w:val="none" w:sz="0" w:space="0" w:color="auto"/>
                            <w:bottom w:val="none" w:sz="0" w:space="0" w:color="auto"/>
                            <w:right w:val="none" w:sz="0" w:space="0" w:color="auto"/>
                          </w:divBdr>
                        </w:div>
                        <w:div w:id="1133248892">
                          <w:marLeft w:val="0"/>
                          <w:marRight w:val="0"/>
                          <w:marTop w:val="0"/>
                          <w:marBottom w:val="0"/>
                          <w:divBdr>
                            <w:top w:val="none" w:sz="0" w:space="0" w:color="auto"/>
                            <w:left w:val="none" w:sz="0" w:space="0" w:color="auto"/>
                            <w:bottom w:val="none" w:sz="0" w:space="0" w:color="auto"/>
                            <w:right w:val="none" w:sz="0" w:space="0" w:color="auto"/>
                          </w:divBdr>
                        </w:div>
                        <w:div w:id="1782530621">
                          <w:marLeft w:val="0"/>
                          <w:marRight w:val="0"/>
                          <w:marTop w:val="0"/>
                          <w:marBottom w:val="0"/>
                          <w:divBdr>
                            <w:top w:val="none" w:sz="0" w:space="0" w:color="auto"/>
                            <w:left w:val="none" w:sz="0" w:space="0" w:color="auto"/>
                            <w:bottom w:val="none" w:sz="0" w:space="0" w:color="auto"/>
                            <w:right w:val="none" w:sz="0" w:space="0" w:color="auto"/>
                          </w:divBdr>
                        </w:div>
                        <w:div w:id="1098210008">
                          <w:marLeft w:val="0"/>
                          <w:marRight w:val="0"/>
                          <w:marTop w:val="0"/>
                          <w:marBottom w:val="0"/>
                          <w:divBdr>
                            <w:top w:val="none" w:sz="0" w:space="0" w:color="auto"/>
                            <w:left w:val="none" w:sz="0" w:space="0" w:color="auto"/>
                            <w:bottom w:val="none" w:sz="0" w:space="0" w:color="auto"/>
                            <w:right w:val="none" w:sz="0" w:space="0" w:color="auto"/>
                          </w:divBdr>
                        </w:div>
                        <w:div w:id="796997398">
                          <w:marLeft w:val="0"/>
                          <w:marRight w:val="0"/>
                          <w:marTop w:val="0"/>
                          <w:marBottom w:val="0"/>
                          <w:divBdr>
                            <w:top w:val="none" w:sz="0" w:space="0" w:color="auto"/>
                            <w:left w:val="none" w:sz="0" w:space="0" w:color="auto"/>
                            <w:bottom w:val="none" w:sz="0" w:space="0" w:color="auto"/>
                            <w:right w:val="none" w:sz="0" w:space="0" w:color="auto"/>
                          </w:divBdr>
                        </w:div>
                        <w:div w:id="1484200244">
                          <w:marLeft w:val="0"/>
                          <w:marRight w:val="0"/>
                          <w:marTop w:val="0"/>
                          <w:marBottom w:val="0"/>
                          <w:divBdr>
                            <w:top w:val="none" w:sz="0" w:space="0" w:color="auto"/>
                            <w:left w:val="none" w:sz="0" w:space="0" w:color="auto"/>
                            <w:bottom w:val="none" w:sz="0" w:space="0" w:color="auto"/>
                            <w:right w:val="none" w:sz="0" w:space="0" w:color="auto"/>
                          </w:divBdr>
                        </w:div>
                        <w:div w:id="1613660023">
                          <w:marLeft w:val="0"/>
                          <w:marRight w:val="0"/>
                          <w:marTop w:val="0"/>
                          <w:marBottom w:val="0"/>
                          <w:divBdr>
                            <w:top w:val="none" w:sz="0" w:space="0" w:color="auto"/>
                            <w:left w:val="none" w:sz="0" w:space="0" w:color="auto"/>
                            <w:bottom w:val="none" w:sz="0" w:space="0" w:color="auto"/>
                            <w:right w:val="none" w:sz="0" w:space="0" w:color="auto"/>
                          </w:divBdr>
                        </w:div>
                        <w:div w:id="632637399">
                          <w:marLeft w:val="0"/>
                          <w:marRight w:val="0"/>
                          <w:marTop w:val="0"/>
                          <w:marBottom w:val="0"/>
                          <w:divBdr>
                            <w:top w:val="none" w:sz="0" w:space="0" w:color="auto"/>
                            <w:left w:val="none" w:sz="0" w:space="0" w:color="auto"/>
                            <w:bottom w:val="none" w:sz="0" w:space="0" w:color="auto"/>
                            <w:right w:val="none" w:sz="0" w:space="0" w:color="auto"/>
                          </w:divBdr>
                        </w:div>
                        <w:div w:id="558635149">
                          <w:marLeft w:val="0"/>
                          <w:marRight w:val="0"/>
                          <w:marTop w:val="0"/>
                          <w:marBottom w:val="0"/>
                          <w:divBdr>
                            <w:top w:val="none" w:sz="0" w:space="0" w:color="auto"/>
                            <w:left w:val="none" w:sz="0" w:space="0" w:color="auto"/>
                            <w:bottom w:val="none" w:sz="0" w:space="0" w:color="auto"/>
                            <w:right w:val="none" w:sz="0" w:space="0" w:color="auto"/>
                          </w:divBdr>
                        </w:div>
                        <w:div w:id="1942837935">
                          <w:marLeft w:val="0"/>
                          <w:marRight w:val="0"/>
                          <w:marTop w:val="0"/>
                          <w:marBottom w:val="0"/>
                          <w:divBdr>
                            <w:top w:val="none" w:sz="0" w:space="0" w:color="auto"/>
                            <w:left w:val="none" w:sz="0" w:space="0" w:color="auto"/>
                            <w:bottom w:val="none" w:sz="0" w:space="0" w:color="auto"/>
                            <w:right w:val="none" w:sz="0" w:space="0" w:color="auto"/>
                          </w:divBdr>
                        </w:div>
                        <w:div w:id="559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847056">
          <w:marLeft w:val="0"/>
          <w:marRight w:val="0"/>
          <w:marTop w:val="0"/>
          <w:marBottom w:val="136"/>
          <w:divBdr>
            <w:top w:val="none" w:sz="0" w:space="0" w:color="auto"/>
            <w:left w:val="none" w:sz="0" w:space="0" w:color="auto"/>
            <w:bottom w:val="none" w:sz="0" w:space="0" w:color="auto"/>
            <w:right w:val="none" w:sz="0" w:space="0" w:color="auto"/>
          </w:divBdr>
          <w:divsChild>
            <w:div w:id="1878808843">
              <w:marLeft w:val="0"/>
              <w:marRight w:val="0"/>
              <w:marTop w:val="0"/>
              <w:marBottom w:val="0"/>
              <w:divBdr>
                <w:top w:val="none" w:sz="0" w:space="0" w:color="auto"/>
                <w:left w:val="none" w:sz="0" w:space="0" w:color="auto"/>
                <w:bottom w:val="none" w:sz="0" w:space="0" w:color="auto"/>
                <w:right w:val="none" w:sz="0" w:space="0" w:color="auto"/>
              </w:divBdr>
              <w:divsChild>
                <w:div w:id="169027076">
                  <w:marLeft w:val="0"/>
                  <w:marRight w:val="0"/>
                  <w:marTop w:val="0"/>
                  <w:marBottom w:val="0"/>
                  <w:divBdr>
                    <w:top w:val="none" w:sz="0" w:space="0" w:color="auto"/>
                    <w:left w:val="none" w:sz="0" w:space="0" w:color="auto"/>
                    <w:bottom w:val="none" w:sz="0" w:space="0" w:color="auto"/>
                    <w:right w:val="none" w:sz="0" w:space="0" w:color="auto"/>
                  </w:divBdr>
                  <w:divsChild>
                    <w:div w:id="915625009">
                      <w:marLeft w:val="0"/>
                      <w:marRight w:val="0"/>
                      <w:marTop w:val="0"/>
                      <w:marBottom w:val="0"/>
                      <w:divBdr>
                        <w:top w:val="none" w:sz="0" w:space="0" w:color="auto"/>
                        <w:left w:val="none" w:sz="0" w:space="0" w:color="auto"/>
                        <w:bottom w:val="none" w:sz="0" w:space="0" w:color="auto"/>
                        <w:right w:val="none" w:sz="0" w:space="0" w:color="auto"/>
                      </w:divBdr>
                      <w:divsChild>
                        <w:div w:id="19248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2201">
              <w:marLeft w:val="0"/>
              <w:marRight w:val="0"/>
              <w:marTop w:val="0"/>
              <w:marBottom w:val="0"/>
              <w:divBdr>
                <w:top w:val="none" w:sz="0" w:space="0" w:color="auto"/>
                <w:left w:val="none" w:sz="0" w:space="0" w:color="auto"/>
                <w:bottom w:val="none" w:sz="0" w:space="0" w:color="auto"/>
                <w:right w:val="none" w:sz="0" w:space="0" w:color="auto"/>
              </w:divBdr>
              <w:divsChild>
                <w:div w:id="1002898753">
                  <w:marLeft w:val="0"/>
                  <w:marRight w:val="0"/>
                  <w:marTop w:val="0"/>
                  <w:marBottom w:val="0"/>
                  <w:divBdr>
                    <w:top w:val="none" w:sz="0" w:space="0" w:color="auto"/>
                    <w:left w:val="none" w:sz="0" w:space="0" w:color="auto"/>
                    <w:bottom w:val="none" w:sz="0" w:space="0" w:color="auto"/>
                    <w:right w:val="none" w:sz="0" w:space="0" w:color="auto"/>
                  </w:divBdr>
                  <w:divsChild>
                    <w:div w:id="658769298">
                      <w:marLeft w:val="0"/>
                      <w:marRight w:val="0"/>
                      <w:marTop w:val="0"/>
                      <w:marBottom w:val="0"/>
                      <w:divBdr>
                        <w:top w:val="none" w:sz="0" w:space="0" w:color="auto"/>
                        <w:left w:val="none" w:sz="0" w:space="0" w:color="auto"/>
                        <w:bottom w:val="none" w:sz="0" w:space="0" w:color="auto"/>
                        <w:right w:val="none" w:sz="0" w:space="0" w:color="auto"/>
                      </w:divBdr>
                      <w:divsChild>
                        <w:div w:id="229581144">
                          <w:marLeft w:val="0"/>
                          <w:marRight w:val="0"/>
                          <w:marTop w:val="0"/>
                          <w:marBottom w:val="0"/>
                          <w:divBdr>
                            <w:top w:val="none" w:sz="0" w:space="0" w:color="auto"/>
                            <w:left w:val="none" w:sz="0" w:space="0" w:color="auto"/>
                            <w:bottom w:val="none" w:sz="0" w:space="0" w:color="auto"/>
                            <w:right w:val="none" w:sz="0" w:space="0" w:color="auto"/>
                          </w:divBdr>
                        </w:div>
                        <w:div w:id="939097826">
                          <w:marLeft w:val="0"/>
                          <w:marRight w:val="0"/>
                          <w:marTop w:val="0"/>
                          <w:marBottom w:val="0"/>
                          <w:divBdr>
                            <w:top w:val="none" w:sz="0" w:space="0" w:color="auto"/>
                            <w:left w:val="none" w:sz="0" w:space="0" w:color="auto"/>
                            <w:bottom w:val="none" w:sz="0" w:space="0" w:color="auto"/>
                            <w:right w:val="none" w:sz="0" w:space="0" w:color="auto"/>
                          </w:divBdr>
                        </w:div>
                        <w:div w:id="1159228288">
                          <w:marLeft w:val="0"/>
                          <w:marRight w:val="0"/>
                          <w:marTop w:val="0"/>
                          <w:marBottom w:val="0"/>
                          <w:divBdr>
                            <w:top w:val="none" w:sz="0" w:space="0" w:color="auto"/>
                            <w:left w:val="none" w:sz="0" w:space="0" w:color="auto"/>
                            <w:bottom w:val="none" w:sz="0" w:space="0" w:color="auto"/>
                            <w:right w:val="none" w:sz="0" w:space="0" w:color="auto"/>
                          </w:divBdr>
                        </w:div>
                        <w:div w:id="1086878104">
                          <w:marLeft w:val="0"/>
                          <w:marRight w:val="0"/>
                          <w:marTop w:val="0"/>
                          <w:marBottom w:val="0"/>
                          <w:divBdr>
                            <w:top w:val="none" w:sz="0" w:space="0" w:color="auto"/>
                            <w:left w:val="none" w:sz="0" w:space="0" w:color="auto"/>
                            <w:bottom w:val="none" w:sz="0" w:space="0" w:color="auto"/>
                            <w:right w:val="none" w:sz="0" w:space="0" w:color="auto"/>
                          </w:divBdr>
                        </w:div>
                        <w:div w:id="1895651641">
                          <w:marLeft w:val="0"/>
                          <w:marRight w:val="0"/>
                          <w:marTop w:val="0"/>
                          <w:marBottom w:val="0"/>
                          <w:divBdr>
                            <w:top w:val="none" w:sz="0" w:space="0" w:color="auto"/>
                            <w:left w:val="none" w:sz="0" w:space="0" w:color="auto"/>
                            <w:bottom w:val="none" w:sz="0" w:space="0" w:color="auto"/>
                            <w:right w:val="none" w:sz="0" w:space="0" w:color="auto"/>
                          </w:divBdr>
                        </w:div>
                        <w:div w:id="20861487">
                          <w:marLeft w:val="0"/>
                          <w:marRight w:val="0"/>
                          <w:marTop w:val="0"/>
                          <w:marBottom w:val="0"/>
                          <w:divBdr>
                            <w:top w:val="none" w:sz="0" w:space="0" w:color="auto"/>
                            <w:left w:val="none" w:sz="0" w:space="0" w:color="auto"/>
                            <w:bottom w:val="none" w:sz="0" w:space="0" w:color="auto"/>
                            <w:right w:val="none" w:sz="0" w:space="0" w:color="auto"/>
                          </w:divBdr>
                        </w:div>
                        <w:div w:id="1725567173">
                          <w:marLeft w:val="0"/>
                          <w:marRight w:val="0"/>
                          <w:marTop w:val="0"/>
                          <w:marBottom w:val="0"/>
                          <w:divBdr>
                            <w:top w:val="none" w:sz="0" w:space="0" w:color="auto"/>
                            <w:left w:val="none" w:sz="0" w:space="0" w:color="auto"/>
                            <w:bottom w:val="none" w:sz="0" w:space="0" w:color="auto"/>
                            <w:right w:val="none" w:sz="0" w:space="0" w:color="auto"/>
                          </w:divBdr>
                        </w:div>
                        <w:div w:id="1372992444">
                          <w:marLeft w:val="0"/>
                          <w:marRight w:val="0"/>
                          <w:marTop w:val="0"/>
                          <w:marBottom w:val="0"/>
                          <w:divBdr>
                            <w:top w:val="none" w:sz="0" w:space="0" w:color="auto"/>
                            <w:left w:val="none" w:sz="0" w:space="0" w:color="auto"/>
                            <w:bottom w:val="none" w:sz="0" w:space="0" w:color="auto"/>
                            <w:right w:val="none" w:sz="0" w:space="0" w:color="auto"/>
                          </w:divBdr>
                        </w:div>
                        <w:div w:id="1419863480">
                          <w:marLeft w:val="0"/>
                          <w:marRight w:val="0"/>
                          <w:marTop w:val="0"/>
                          <w:marBottom w:val="0"/>
                          <w:divBdr>
                            <w:top w:val="none" w:sz="0" w:space="0" w:color="auto"/>
                            <w:left w:val="none" w:sz="0" w:space="0" w:color="auto"/>
                            <w:bottom w:val="none" w:sz="0" w:space="0" w:color="auto"/>
                            <w:right w:val="none" w:sz="0" w:space="0" w:color="auto"/>
                          </w:divBdr>
                        </w:div>
                        <w:div w:id="1669018053">
                          <w:marLeft w:val="0"/>
                          <w:marRight w:val="0"/>
                          <w:marTop w:val="0"/>
                          <w:marBottom w:val="0"/>
                          <w:divBdr>
                            <w:top w:val="none" w:sz="0" w:space="0" w:color="auto"/>
                            <w:left w:val="none" w:sz="0" w:space="0" w:color="auto"/>
                            <w:bottom w:val="none" w:sz="0" w:space="0" w:color="auto"/>
                            <w:right w:val="none" w:sz="0" w:space="0" w:color="auto"/>
                          </w:divBdr>
                        </w:div>
                        <w:div w:id="1493570657">
                          <w:marLeft w:val="0"/>
                          <w:marRight w:val="0"/>
                          <w:marTop w:val="0"/>
                          <w:marBottom w:val="0"/>
                          <w:divBdr>
                            <w:top w:val="none" w:sz="0" w:space="0" w:color="auto"/>
                            <w:left w:val="none" w:sz="0" w:space="0" w:color="auto"/>
                            <w:bottom w:val="none" w:sz="0" w:space="0" w:color="auto"/>
                            <w:right w:val="none" w:sz="0" w:space="0" w:color="auto"/>
                          </w:divBdr>
                        </w:div>
                        <w:div w:id="1356466518">
                          <w:marLeft w:val="0"/>
                          <w:marRight w:val="0"/>
                          <w:marTop w:val="0"/>
                          <w:marBottom w:val="0"/>
                          <w:divBdr>
                            <w:top w:val="none" w:sz="0" w:space="0" w:color="auto"/>
                            <w:left w:val="none" w:sz="0" w:space="0" w:color="auto"/>
                            <w:bottom w:val="none" w:sz="0" w:space="0" w:color="auto"/>
                            <w:right w:val="none" w:sz="0" w:space="0" w:color="auto"/>
                          </w:divBdr>
                        </w:div>
                        <w:div w:id="589196902">
                          <w:marLeft w:val="0"/>
                          <w:marRight w:val="0"/>
                          <w:marTop w:val="0"/>
                          <w:marBottom w:val="0"/>
                          <w:divBdr>
                            <w:top w:val="none" w:sz="0" w:space="0" w:color="auto"/>
                            <w:left w:val="none" w:sz="0" w:space="0" w:color="auto"/>
                            <w:bottom w:val="none" w:sz="0" w:space="0" w:color="auto"/>
                            <w:right w:val="none" w:sz="0" w:space="0" w:color="auto"/>
                          </w:divBdr>
                        </w:div>
                        <w:div w:id="1470707520">
                          <w:marLeft w:val="0"/>
                          <w:marRight w:val="0"/>
                          <w:marTop w:val="0"/>
                          <w:marBottom w:val="0"/>
                          <w:divBdr>
                            <w:top w:val="none" w:sz="0" w:space="0" w:color="auto"/>
                            <w:left w:val="none" w:sz="0" w:space="0" w:color="auto"/>
                            <w:bottom w:val="none" w:sz="0" w:space="0" w:color="auto"/>
                            <w:right w:val="none" w:sz="0" w:space="0" w:color="auto"/>
                          </w:divBdr>
                        </w:div>
                        <w:div w:id="1017468607">
                          <w:marLeft w:val="0"/>
                          <w:marRight w:val="0"/>
                          <w:marTop w:val="0"/>
                          <w:marBottom w:val="0"/>
                          <w:divBdr>
                            <w:top w:val="none" w:sz="0" w:space="0" w:color="auto"/>
                            <w:left w:val="none" w:sz="0" w:space="0" w:color="auto"/>
                            <w:bottom w:val="none" w:sz="0" w:space="0" w:color="auto"/>
                            <w:right w:val="none" w:sz="0" w:space="0" w:color="auto"/>
                          </w:divBdr>
                        </w:div>
                        <w:div w:id="265576956">
                          <w:marLeft w:val="0"/>
                          <w:marRight w:val="0"/>
                          <w:marTop w:val="0"/>
                          <w:marBottom w:val="0"/>
                          <w:divBdr>
                            <w:top w:val="none" w:sz="0" w:space="0" w:color="auto"/>
                            <w:left w:val="none" w:sz="0" w:space="0" w:color="auto"/>
                            <w:bottom w:val="none" w:sz="0" w:space="0" w:color="auto"/>
                            <w:right w:val="none" w:sz="0" w:space="0" w:color="auto"/>
                          </w:divBdr>
                        </w:div>
                        <w:div w:id="821239451">
                          <w:marLeft w:val="0"/>
                          <w:marRight w:val="0"/>
                          <w:marTop w:val="0"/>
                          <w:marBottom w:val="0"/>
                          <w:divBdr>
                            <w:top w:val="none" w:sz="0" w:space="0" w:color="auto"/>
                            <w:left w:val="none" w:sz="0" w:space="0" w:color="auto"/>
                            <w:bottom w:val="none" w:sz="0" w:space="0" w:color="auto"/>
                            <w:right w:val="none" w:sz="0" w:space="0" w:color="auto"/>
                          </w:divBdr>
                        </w:div>
                        <w:div w:id="1054037830">
                          <w:marLeft w:val="0"/>
                          <w:marRight w:val="0"/>
                          <w:marTop w:val="0"/>
                          <w:marBottom w:val="0"/>
                          <w:divBdr>
                            <w:top w:val="none" w:sz="0" w:space="0" w:color="auto"/>
                            <w:left w:val="none" w:sz="0" w:space="0" w:color="auto"/>
                            <w:bottom w:val="none" w:sz="0" w:space="0" w:color="auto"/>
                            <w:right w:val="none" w:sz="0" w:space="0" w:color="auto"/>
                          </w:divBdr>
                        </w:div>
                        <w:div w:id="844125610">
                          <w:marLeft w:val="0"/>
                          <w:marRight w:val="0"/>
                          <w:marTop w:val="0"/>
                          <w:marBottom w:val="0"/>
                          <w:divBdr>
                            <w:top w:val="none" w:sz="0" w:space="0" w:color="auto"/>
                            <w:left w:val="none" w:sz="0" w:space="0" w:color="auto"/>
                            <w:bottom w:val="none" w:sz="0" w:space="0" w:color="auto"/>
                            <w:right w:val="none" w:sz="0" w:space="0" w:color="auto"/>
                          </w:divBdr>
                        </w:div>
                        <w:div w:id="1931964157">
                          <w:marLeft w:val="0"/>
                          <w:marRight w:val="0"/>
                          <w:marTop w:val="0"/>
                          <w:marBottom w:val="0"/>
                          <w:divBdr>
                            <w:top w:val="none" w:sz="0" w:space="0" w:color="auto"/>
                            <w:left w:val="none" w:sz="0" w:space="0" w:color="auto"/>
                            <w:bottom w:val="none" w:sz="0" w:space="0" w:color="auto"/>
                            <w:right w:val="none" w:sz="0" w:space="0" w:color="auto"/>
                          </w:divBdr>
                        </w:div>
                        <w:div w:id="424155152">
                          <w:marLeft w:val="0"/>
                          <w:marRight w:val="0"/>
                          <w:marTop w:val="0"/>
                          <w:marBottom w:val="0"/>
                          <w:divBdr>
                            <w:top w:val="none" w:sz="0" w:space="0" w:color="auto"/>
                            <w:left w:val="none" w:sz="0" w:space="0" w:color="auto"/>
                            <w:bottom w:val="none" w:sz="0" w:space="0" w:color="auto"/>
                            <w:right w:val="none" w:sz="0" w:space="0" w:color="auto"/>
                          </w:divBdr>
                        </w:div>
                        <w:div w:id="692919907">
                          <w:marLeft w:val="0"/>
                          <w:marRight w:val="0"/>
                          <w:marTop w:val="0"/>
                          <w:marBottom w:val="0"/>
                          <w:divBdr>
                            <w:top w:val="none" w:sz="0" w:space="0" w:color="auto"/>
                            <w:left w:val="none" w:sz="0" w:space="0" w:color="auto"/>
                            <w:bottom w:val="none" w:sz="0" w:space="0" w:color="auto"/>
                            <w:right w:val="none" w:sz="0" w:space="0" w:color="auto"/>
                          </w:divBdr>
                        </w:div>
                        <w:div w:id="1258444861">
                          <w:marLeft w:val="0"/>
                          <w:marRight w:val="0"/>
                          <w:marTop w:val="0"/>
                          <w:marBottom w:val="0"/>
                          <w:divBdr>
                            <w:top w:val="none" w:sz="0" w:space="0" w:color="auto"/>
                            <w:left w:val="none" w:sz="0" w:space="0" w:color="auto"/>
                            <w:bottom w:val="none" w:sz="0" w:space="0" w:color="auto"/>
                            <w:right w:val="none" w:sz="0" w:space="0" w:color="auto"/>
                          </w:divBdr>
                        </w:div>
                        <w:div w:id="1230112367">
                          <w:marLeft w:val="0"/>
                          <w:marRight w:val="0"/>
                          <w:marTop w:val="0"/>
                          <w:marBottom w:val="0"/>
                          <w:divBdr>
                            <w:top w:val="none" w:sz="0" w:space="0" w:color="auto"/>
                            <w:left w:val="none" w:sz="0" w:space="0" w:color="auto"/>
                            <w:bottom w:val="none" w:sz="0" w:space="0" w:color="auto"/>
                            <w:right w:val="none" w:sz="0" w:space="0" w:color="auto"/>
                          </w:divBdr>
                        </w:div>
                        <w:div w:id="1632245371">
                          <w:marLeft w:val="0"/>
                          <w:marRight w:val="0"/>
                          <w:marTop w:val="0"/>
                          <w:marBottom w:val="0"/>
                          <w:divBdr>
                            <w:top w:val="none" w:sz="0" w:space="0" w:color="auto"/>
                            <w:left w:val="none" w:sz="0" w:space="0" w:color="auto"/>
                            <w:bottom w:val="none" w:sz="0" w:space="0" w:color="auto"/>
                            <w:right w:val="none" w:sz="0" w:space="0" w:color="auto"/>
                          </w:divBdr>
                        </w:div>
                        <w:div w:id="1780754240">
                          <w:marLeft w:val="0"/>
                          <w:marRight w:val="0"/>
                          <w:marTop w:val="0"/>
                          <w:marBottom w:val="0"/>
                          <w:divBdr>
                            <w:top w:val="none" w:sz="0" w:space="0" w:color="auto"/>
                            <w:left w:val="none" w:sz="0" w:space="0" w:color="auto"/>
                            <w:bottom w:val="none" w:sz="0" w:space="0" w:color="auto"/>
                            <w:right w:val="none" w:sz="0" w:space="0" w:color="auto"/>
                          </w:divBdr>
                        </w:div>
                        <w:div w:id="1377579862">
                          <w:marLeft w:val="0"/>
                          <w:marRight w:val="0"/>
                          <w:marTop w:val="0"/>
                          <w:marBottom w:val="0"/>
                          <w:divBdr>
                            <w:top w:val="none" w:sz="0" w:space="0" w:color="auto"/>
                            <w:left w:val="none" w:sz="0" w:space="0" w:color="auto"/>
                            <w:bottom w:val="none" w:sz="0" w:space="0" w:color="auto"/>
                            <w:right w:val="none" w:sz="0" w:space="0" w:color="auto"/>
                          </w:divBdr>
                        </w:div>
                        <w:div w:id="20429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6185">
          <w:marLeft w:val="0"/>
          <w:marRight w:val="0"/>
          <w:marTop w:val="0"/>
          <w:marBottom w:val="136"/>
          <w:divBdr>
            <w:top w:val="none" w:sz="0" w:space="0" w:color="auto"/>
            <w:left w:val="none" w:sz="0" w:space="0" w:color="auto"/>
            <w:bottom w:val="none" w:sz="0" w:space="0" w:color="auto"/>
            <w:right w:val="none" w:sz="0" w:space="0" w:color="auto"/>
          </w:divBdr>
          <w:divsChild>
            <w:div w:id="221987746">
              <w:marLeft w:val="0"/>
              <w:marRight w:val="0"/>
              <w:marTop w:val="0"/>
              <w:marBottom w:val="0"/>
              <w:divBdr>
                <w:top w:val="none" w:sz="0" w:space="0" w:color="auto"/>
                <w:left w:val="none" w:sz="0" w:space="0" w:color="auto"/>
                <w:bottom w:val="none" w:sz="0" w:space="0" w:color="auto"/>
                <w:right w:val="none" w:sz="0" w:space="0" w:color="auto"/>
              </w:divBdr>
              <w:divsChild>
                <w:div w:id="663821664">
                  <w:marLeft w:val="0"/>
                  <w:marRight w:val="0"/>
                  <w:marTop w:val="0"/>
                  <w:marBottom w:val="0"/>
                  <w:divBdr>
                    <w:top w:val="none" w:sz="0" w:space="0" w:color="auto"/>
                    <w:left w:val="none" w:sz="0" w:space="0" w:color="auto"/>
                    <w:bottom w:val="none" w:sz="0" w:space="0" w:color="auto"/>
                    <w:right w:val="none" w:sz="0" w:space="0" w:color="auto"/>
                  </w:divBdr>
                  <w:divsChild>
                    <w:div w:id="1391491585">
                      <w:marLeft w:val="0"/>
                      <w:marRight w:val="0"/>
                      <w:marTop w:val="0"/>
                      <w:marBottom w:val="0"/>
                      <w:divBdr>
                        <w:top w:val="none" w:sz="0" w:space="0" w:color="auto"/>
                        <w:left w:val="none" w:sz="0" w:space="0" w:color="auto"/>
                        <w:bottom w:val="none" w:sz="0" w:space="0" w:color="auto"/>
                        <w:right w:val="none" w:sz="0" w:space="0" w:color="auto"/>
                      </w:divBdr>
                      <w:divsChild>
                        <w:div w:id="1835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9523">
              <w:marLeft w:val="0"/>
              <w:marRight w:val="0"/>
              <w:marTop w:val="0"/>
              <w:marBottom w:val="0"/>
              <w:divBdr>
                <w:top w:val="none" w:sz="0" w:space="0" w:color="auto"/>
                <w:left w:val="none" w:sz="0" w:space="0" w:color="auto"/>
                <w:bottom w:val="none" w:sz="0" w:space="0" w:color="auto"/>
                <w:right w:val="none" w:sz="0" w:space="0" w:color="auto"/>
              </w:divBdr>
              <w:divsChild>
                <w:div w:id="989216758">
                  <w:marLeft w:val="0"/>
                  <w:marRight w:val="0"/>
                  <w:marTop w:val="0"/>
                  <w:marBottom w:val="0"/>
                  <w:divBdr>
                    <w:top w:val="none" w:sz="0" w:space="0" w:color="auto"/>
                    <w:left w:val="none" w:sz="0" w:space="0" w:color="auto"/>
                    <w:bottom w:val="none" w:sz="0" w:space="0" w:color="auto"/>
                    <w:right w:val="none" w:sz="0" w:space="0" w:color="auto"/>
                  </w:divBdr>
                  <w:divsChild>
                    <w:div w:id="1812795414">
                      <w:marLeft w:val="0"/>
                      <w:marRight w:val="0"/>
                      <w:marTop w:val="0"/>
                      <w:marBottom w:val="0"/>
                      <w:divBdr>
                        <w:top w:val="none" w:sz="0" w:space="0" w:color="auto"/>
                        <w:left w:val="none" w:sz="0" w:space="0" w:color="auto"/>
                        <w:bottom w:val="none" w:sz="0" w:space="0" w:color="auto"/>
                        <w:right w:val="none" w:sz="0" w:space="0" w:color="auto"/>
                      </w:divBdr>
                      <w:divsChild>
                        <w:div w:id="1047948559">
                          <w:marLeft w:val="0"/>
                          <w:marRight w:val="0"/>
                          <w:marTop w:val="0"/>
                          <w:marBottom w:val="0"/>
                          <w:divBdr>
                            <w:top w:val="none" w:sz="0" w:space="0" w:color="auto"/>
                            <w:left w:val="none" w:sz="0" w:space="0" w:color="auto"/>
                            <w:bottom w:val="none" w:sz="0" w:space="0" w:color="auto"/>
                            <w:right w:val="none" w:sz="0" w:space="0" w:color="auto"/>
                          </w:divBdr>
                        </w:div>
                        <w:div w:id="6176503">
                          <w:marLeft w:val="0"/>
                          <w:marRight w:val="0"/>
                          <w:marTop w:val="0"/>
                          <w:marBottom w:val="0"/>
                          <w:divBdr>
                            <w:top w:val="none" w:sz="0" w:space="0" w:color="auto"/>
                            <w:left w:val="none" w:sz="0" w:space="0" w:color="auto"/>
                            <w:bottom w:val="none" w:sz="0" w:space="0" w:color="auto"/>
                            <w:right w:val="none" w:sz="0" w:space="0" w:color="auto"/>
                          </w:divBdr>
                        </w:div>
                        <w:div w:id="900209203">
                          <w:marLeft w:val="0"/>
                          <w:marRight w:val="0"/>
                          <w:marTop w:val="0"/>
                          <w:marBottom w:val="0"/>
                          <w:divBdr>
                            <w:top w:val="none" w:sz="0" w:space="0" w:color="auto"/>
                            <w:left w:val="none" w:sz="0" w:space="0" w:color="auto"/>
                            <w:bottom w:val="none" w:sz="0" w:space="0" w:color="auto"/>
                            <w:right w:val="none" w:sz="0" w:space="0" w:color="auto"/>
                          </w:divBdr>
                        </w:div>
                        <w:div w:id="332532047">
                          <w:marLeft w:val="0"/>
                          <w:marRight w:val="0"/>
                          <w:marTop w:val="0"/>
                          <w:marBottom w:val="0"/>
                          <w:divBdr>
                            <w:top w:val="none" w:sz="0" w:space="0" w:color="auto"/>
                            <w:left w:val="none" w:sz="0" w:space="0" w:color="auto"/>
                            <w:bottom w:val="none" w:sz="0" w:space="0" w:color="auto"/>
                            <w:right w:val="none" w:sz="0" w:space="0" w:color="auto"/>
                          </w:divBdr>
                        </w:div>
                        <w:div w:id="884221471">
                          <w:marLeft w:val="0"/>
                          <w:marRight w:val="0"/>
                          <w:marTop w:val="0"/>
                          <w:marBottom w:val="0"/>
                          <w:divBdr>
                            <w:top w:val="none" w:sz="0" w:space="0" w:color="auto"/>
                            <w:left w:val="none" w:sz="0" w:space="0" w:color="auto"/>
                            <w:bottom w:val="none" w:sz="0" w:space="0" w:color="auto"/>
                            <w:right w:val="none" w:sz="0" w:space="0" w:color="auto"/>
                          </w:divBdr>
                        </w:div>
                        <w:div w:id="307174922">
                          <w:marLeft w:val="0"/>
                          <w:marRight w:val="0"/>
                          <w:marTop w:val="0"/>
                          <w:marBottom w:val="0"/>
                          <w:divBdr>
                            <w:top w:val="none" w:sz="0" w:space="0" w:color="auto"/>
                            <w:left w:val="none" w:sz="0" w:space="0" w:color="auto"/>
                            <w:bottom w:val="none" w:sz="0" w:space="0" w:color="auto"/>
                            <w:right w:val="none" w:sz="0" w:space="0" w:color="auto"/>
                          </w:divBdr>
                        </w:div>
                        <w:div w:id="1677534927">
                          <w:marLeft w:val="0"/>
                          <w:marRight w:val="0"/>
                          <w:marTop w:val="0"/>
                          <w:marBottom w:val="0"/>
                          <w:divBdr>
                            <w:top w:val="none" w:sz="0" w:space="0" w:color="auto"/>
                            <w:left w:val="none" w:sz="0" w:space="0" w:color="auto"/>
                            <w:bottom w:val="none" w:sz="0" w:space="0" w:color="auto"/>
                            <w:right w:val="none" w:sz="0" w:space="0" w:color="auto"/>
                          </w:divBdr>
                        </w:div>
                        <w:div w:id="1509708675">
                          <w:marLeft w:val="0"/>
                          <w:marRight w:val="0"/>
                          <w:marTop w:val="0"/>
                          <w:marBottom w:val="0"/>
                          <w:divBdr>
                            <w:top w:val="none" w:sz="0" w:space="0" w:color="auto"/>
                            <w:left w:val="none" w:sz="0" w:space="0" w:color="auto"/>
                            <w:bottom w:val="none" w:sz="0" w:space="0" w:color="auto"/>
                            <w:right w:val="none" w:sz="0" w:space="0" w:color="auto"/>
                          </w:divBdr>
                        </w:div>
                        <w:div w:id="1681740949">
                          <w:marLeft w:val="0"/>
                          <w:marRight w:val="0"/>
                          <w:marTop w:val="0"/>
                          <w:marBottom w:val="0"/>
                          <w:divBdr>
                            <w:top w:val="none" w:sz="0" w:space="0" w:color="auto"/>
                            <w:left w:val="none" w:sz="0" w:space="0" w:color="auto"/>
                            <w:bottom w:val="none" w:sz="0" w:space="0" w:color="auto"/>
                            <w:right w:val="none" w:sz="0" w:space="0" w:color="auto"/>
                          </w:divBdr>
                        </w:div>
                        <w:div w:id="1751780148">
                          <w:marLeft w:val="0"/>
                          <w:marRight w:val="0"/>
                          <w:marTop w:val="0"/>
                          <w:marBottom w:val="0"/>
                          <w:divBdr>
                            <w:top w:val="none" w:sz="0" w:space="0" w:color="auto"/>
                            <w:left w:val="none" w:sz="0" w:space="0" w:color="auto"/>
                            <w:bottom w:val="none" w:sz="0" w:space="0" w:color="auto"/>
                            <w:right w:val="none" w:sz="0" w:space="0" w:color="auto"/>
                          </w:divBdr>
                        </w:div>
                        <w:div w:id="1177115909">
                          <w:marLeft w:val="0"/>
                          <w:marRight w:val="0"/>
                          <w:marTop w:val="0"/>
                          <w:marBottom w:val="0"/>
                          <w:divBdr>
                            <w:top w:val="none" w:sz="0" w:space="0" w:color="auto"/>
                            <w:left w:val="none" w:sz="0" w:space="0" w:color="auto"/>
                            <w:bottom w:val="none" w:sz="0" w:space="0" w:color="auto"/>
                            <w:right w:val="none" w:sz="0" w:space="0" w:color="auto"/>
                          </w:divBdr>
                        </w:div>
                        <w:div w:id="577978973">
                          <w:marLeft w:val="0"/>
                          <w:marRight w:val="0"/>
                          <w:marTop w:val="0"/>
                          <w:marBottom w:val="0"/>
                          <w:divBdr>
                            <w:top w:val="none" w:sz="0" w:space="0" w:color="auto"/>
                            <w:left w:val="none" w:sz="0" w:space="0" w:color="auto"/>
                            <w:bottom w:val="none" w:sz="0" w:space="0" w:color="auto"/>
                            <w:right w:val="none" w:sz="0" w:space="0" w:color="auto"/>
                          </w:divBdr>
                        </w:div>
                        <w:div w:id="2058163812">
                          <w:marLeft w:val="0"/>
                          <w:marRight w:val="0"/>
                          <w:marTop w:val="0"/>
                          <w:marBottom w:val="0"/>
                          <w:divBdr>
                            <w:top w:val="none" w:sz="0" w:space="0" w:color="auto"/>
                            <w:left w:val="none" w:sz="0" w:space="0" w:color="auto"/>
                            <w:bottom w:val="none" w:sz="0" w:space="0" w:color="auto"/>
                            <w:right w:val="none" w:sz="0" w:space="0" w:color="auto"/>
                          </w:divBdr>
                        </w:div>
                        <w:div w:id="2075004272">
                          <w:marLeft w:val="0"/>
                          <w:marRight w:val="0"/>
                          <w:marTop w:val="0"/>
                          <w:marBottom w:val="0"/>
                          <w:divBdr>
                            <w:top w:val="none" w:sz="0" w:space="0" w:color="auto"/>
                            <w:left w:val="none" w:sz="0" w:space="0" w:color="auto"/>
                            <w:bottom w:val="none" w:sz="0" w:space="0" w:color="auto"/>
                            <w:right w:val="none" w:sz="0" w:space="0" w:color="auto"/>
                          </w:divBdr>
                        </w:div>
                        <w:div w:id="172375814">
                          <w:marLeft w:val="0"/>
                          <w:marRight w:val="0"/>
                          <w:marTop w:val="0"/>
                          <w:marBottom w:val="0"/>
                          <w:divBdr>
                            <w:top w:val="none" w:sz="0" w:space="0" w:color="auto"/>
                            <w:left w:val="none" w:sz="0" w:space="0" w:color="auto"/>
                            <w:bottom w:val="none" w:sz="0" w:space="0" w:color="auto"/>
                            <w:right w:val="none" w:sz="0" w:space="0" w:color="auto"/>
                          </w:divBdr>
                        </w:div>
                        <w:div w:id="1480996010">
                          <w:marLeft w:val="0"/>
                          <w:marRight w:val="0"/>
                          <w:marTop w:val="0"/>
                          <w:marBottom w:val="0"/>
                          <w:divBdr>
                            <w:top w:val="none" w:sz="0" w:space="0" w:color="auto"/>
                            <w:left w:val="none" w:sz="0" w:space="0" w:color="auto"/>
                            <w:bottom w:val="none" w:sz="0" w:space="0" w:color="auto"/>
                            <w:right w:val="none" w:sz="0" w:space="0" w:color="auto"/>
                          </w:divBdr>
                        </w:div>
                        <w:div w:id="1709259574">
                          <w:marLeft w:val="0"/>
                          <w:marRight w:val="0"/>
                          <w:marTop w:val="0"/>
                          <w:marBottom w:val="0"/>
                          <w:divBdr>
                            <w:top w:val="none" w:sz="0" w:space="0" w:color="auto"/>
                            <w:left w:val="none" w:sz="0" w:space="0" w:color="auto"/>
                            <w:bottom w:val="none" w:sz="0" w:space="0" w:color="auto"/>
                            <w:right w:val="none" w:sz="0" w:space="0" w:color="auto"/>
                          </w:divBdr>
                        </w:div>
                        <w:div w:id="753169454">
                          <w:marLeft w:val="0"/>
                          <w:marRight w:val="0"/>
                          <w:marTop w:val="0"/>
                          <w:marBottom w:val="0"/>
                          <w:divBdr>
                            <w:top w:val="none" w:sz="0" w:space="0" w:color="auto"/>
                            <w:left w:val="none" w:sz="0" w:space="0" w:color="auto"/>
                            <w:bottom w:val="none" w:sz="0" w:space="0" w:color="auto"/>
                            <w:right w:val="none" w:sz="0" w:space="0" w:color="auto"/>
                          </w:divBdr>
                        </w:div>
                        <w:div w:id="802846724">
                          <w:marLeft w:val="0"/>
                          <w:marRight w:val="0"/>
                          <w:marTop w:val="0"/>
                          <w:marBottom w:val="0"/>
                          <w:divBdr>
                            <w:top w:val="none" w:sz="0" w:space="0" w:color="auto"/>
                            <w:left w:val="none" w:sz="0" w:space="0" w:color="auto"/>
                            <w:bottom w:val="none" w:sz="0" w:space="0" w:color="auto"/>
                            <w:right w:val="none" w:sz="0" w:space="0" w:color="auto"/>
                          </w:divBdr>
                        </w:div>
                        <w:div w:id="1781104597">
                          <w:marLeft w:val="0"/>
                          <w:marRight w:val="0"/>
                          <w:marTop w:val="0"/>
                          <w:marBottom w:val="0"/>
                          <w:divBdr>
                            <w:top w:val="none" w:sz="0" w:space="0" w:color="auto"/>
                            <w:left w:val="none" w:sz="0" w:space="0" w:color="auto"/>
                            <w:bottom w:val="none" w:sz="0" w:space="0" w:color="auto"/>
                            <w:right w:val="none" w:sz="0" w:space="0" w:color="auto"/>
                          </w:divBdr>
                        </w:div>
                        <w:div w:id="1144006019">
                          <w:marLeft w:val="0"/>
                          <w:marRight w:val="0"/>
                          <w:marTop w:val="0"/>
                          <w:marBottom w:val="0"/>
                          <w:divBdr>
                            <w:top w:val="none" w:sz="0" w:space="0" w:color="auto"/>
                            <w:left w:val="none" w:sz="0" w:space="0" w:color="auto"/>
                            <w:bottom w:val="none" w:sz="0" w:space="0" w:color="auto"/>
                            <w:right w:val="none" w:sz="0" w:space="0" w:color="auto"/>
                          </w:divBdr>
                        </w:div>
                        <w:div w:id="768813702">
                          <w:marLeft w:val="0"/>
                          <w:marRight w:val="0"/>
                          <w:marTop w:val="0"/>
                          <w:marBottom w:val="0"/>
                          <w:divBdr>
                            <w:top w:val="none" w:sz="0" w:space="0" w:color="auto"/>
                            <w:left w:val="none" w:sz="0" w:space="0" w:color="auto"/>
                            <w:bottom w:val="none" w:sz="0" w:space="0" w:color="auto"/>
                            <w:right w:val="none" w:sz="0" w:space="0" w:color="auto"/>
                          </w:divBdr>
                        </w:div>
                        <w:div w:id="1936591559">
                          <w:marLeft w:val="0"/>
                          <w:marRight w:val="0"/>
                          <w:marTop w:val="0"/>
                          <w:marBottom w:val="0"/>
                          <w:divBdr>
                            <w:top w:val="none" w:sz="0" w:space="0" w:color="auto"/>
                            <w:left w:val="none" w:sz="0" w:space="0" w:color="auto"/>
                            <w:bottom w:val="none" w:sz="0" w:space="0" w:color="auto"/>
                            <w:right w:val="none" w:sz="0" w:space="0" w:color="auto"/>
                          </w:divBdr>
                        </w:div>
                        <w:div w:id="1868061997">
                          <w:marLeft w:val="0"/>
                          <w:marRight w:val="0"/>
                          <w:marTop w:val="0"/>
                          <w:marBottom w:val="0"/>
                          <w:divBdr>
                            <w:top w:val="none" w:sz="0" w:space="0" w:color="auto"/>
                            <w:left w:val="none" w:sz="0" w:space="0" w:color="auto"/>
                            <w:bottom w:val="none" w:sz="0" w:space="0" w:color="auto"/>
                            <w:right w:val="none" w:sz="0" w:space="0" w:color="auto"/>
                          </w:divBdr>
                        </w:div>
                        <w:div w:id="6575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8878">
          <w:marLeft w:val="0"/>
          <w:marRight w:val="0"/>
          <w:marTop w:val="0"/>
          <w:marBottom w:val="136"/>
          <w:divBdr>
            <w:top w:val="none" w:sz="0" w:space="0" w:color="auto"/>
            <w:left w:val="none" w:sz="0" w:space="0" w:color="auto"/>
            <w:bottom w:val="none" w:sz="0" w:space="0" w:color="auto"/>
            <w:right w:val="none" w:sz="0" w:space="0" w:color="auto"/>
          </w:divBdr>
          <w:divsChild>
            <w:div w:id="164707747">
              <w:marLeft w:val="0"/>
              <w:marRight w:val="0"/>
              <w:marTop w:val="0"/>
              <w:marBottom w:val="0"/>
              <w:divBdr>
                <w:top w:val="none" w:sz="0" w:space="0" w:color="auto"/>
                <w:left w:val="none" w:sz="0" w:space="0" w:color="auto"/>
                <w:bottom w:val="none" w:sz="0" w:space="0" w:color="auto"/>
                <w:right w:val="none" w:sz="0" w:space="0" w:color="auto"/>
              </w:divBdr>
              <w:divsChild>
                <w:div w:id="260845315">
                  <w:marLeft w:val="0"/>
                  <w:marRight w:val="0"/>
                  <w:marTop w:val="0"/>
                  <w:marBottom w:val="0"/>
                  <w:divBdr>
                    <w:top w:val="none" w:sz="0" w:space="0" w:color="auto"/>
                    <w:left w:val="none" w:sz="0" w:space="0" w:color="auto"/>
                    <w:bottom w:val="none" w:sz="0" w:space="0" w:color="auto"/>
                    <w:right w:val="none" w:sz="0" w:space="0" w:color="auto"/>
                  </w:divBdr>
                  <w:divsChild>
                    <w:div w:id="191266135">
                      <w:marLeft w:val="0"/>
                      <w:marRight w:val="0"/>
                      <w:marTop w:val="0"/>
                      <w:marBottom w:val="0"/>
                      <w:divBdr>
                        <w:top w:val="none" w:sz="0" w:space="0" w:color="auto"/>
                        <w:left w:val="none" w:sz="0" w:space="0" w:color="auto"/>
                        <w:bottom w:val="none" w:sz="0" w:space="0" w:color="auto"/>
                        <w:right w:val="none" w:sz="0" w:space="0" w:color="auto"/>
                      </w:divBdr>
                      <w:divsChild>
                        <w:div w:id="14047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99997">
              <w:marLeft w:val="0"/>
              <w:marRight w:val="0"/>
              <w:marTop w:val="0"/>
              <w:marBottom w:val="0"/>
              <w:divBdr>
                <w:top w:val="none" w:sz="0" w:space="0" w:color="auto"/>
                <w:left w:val="none" w:sz="0" w:space="0" w:color="auto"/>
                <w:bottom w:val="none" w:sz="0" w:space="0" w:color="auto"/>
                <w:right w:val="none" w:sz="0" w:space="0" w:color="auto"/>
              </w:divBdr>
              <w:divsChild>
                <w:div w:id="1428848481">
                  <w:marLeft w:val="0"/>
                  <w:marRight w:val="0"/>
                  <w:marTop w:val="0"/>
                  <w:marBottom w:val="0"/>
                  <w:divBdr>
                    <w:top w:val="none" w:sz="0" w:space="0" w:color="auto"/>
                    <w:left w:val="none" w:sz="0" w:space="0" w:color="auto"/>
                    <w:bottom w:val="none" w:sz="0" w:space="0" w:color="auto"/>
                    <w:right w:val="none" w:sz="0" w:space="0" w:color="auto"/>
                  </w:divBdr>
                  <w:divsChild>
                    <w:div w:id="115104997">
                      <w:marLeft w:val="0"/>
                      <w:marRight w:val="0"/>
                      <w:marTop w:val="0"/>
                      <w:marBottom w:val="0"/>
                      <w:divBdr>
                        <w:top w:val="none" w:sz="0" w:space="0" w:color="auto"/>
                        <w:left w:val="none" w:sz="0" w:space="0" w:color="auto"/>
                        <w:bottom w:val="none" w:sz="0" w:space="0" w:color="auto"/>
                        <w:right w:val="none" w:sz="0" w:space="0" w:color="auto"/>
                      </w:divBdr>
                      <w:divsChild>
                        <w:div w:id="589240822">
                          <w:marLeft w:val="0"/>
                          <w:marRight w:val="0"/>
                          <w:marTop w:val="0"/>
                          <w:marBottom w:val="0"/>
                          <w:divBdr>
                            <w:top w:val="none" w:sz="0" w:space="0" w:color="auto"/>
                            <w:left w:val="none" w:sz="0" w:space="0" w:color="auto"/>
                            <w:bottom w:val="none" w:sz="0" w:space="0" w:color="auto"/>
                            <w:right w:val="none" w:sz="0" w:space="0" w:color="auto"/>
                          </w:divBdr>
                        </w:div>
                        <w:div w:id="1895047504">
                          <w:marLeft w:val="0"/>
                          <w:marRight w:val="0"/>
                          <w:marTop w:val="0"/>
                          <w:marBottom w:val="0"/>
                          <w:divBdr>
                            <w:top w:val="none" w:sz="0" w:space="0" w:color="auto"/>
                            <w:left w:val="none" w:sz="0" w:space="0" w:color="auto"/>
                            <w:bottom w:val="none" w:sz="0" w:space="0" w:color="auto"/>
                            <w:right w:val="none" w:sz="0" w:space="0" w:color="auto"/>
                          </w:divBdr>
                        </w:div>
                        <w:div w:id="311371934">
                          <w:marLeft w:val="0"/>
                          <w:marRight w:val="0"/>
                          <w:marTop w:val="0"/>
                          <w:marBottom w:val="0"/>
                          <w:divBdr>
                            <w:top w:val="none" w:sz="0" w:space="0" w:color="auto"/>
                            <w:left w:val="none" w:sz="0" w:space="0" w:color="auto"/>
                            <w:bottom w:val="none" w:sz="0" w:space="0" w:color="auto"/>
                            <w:right w:val="none" w:sz="0" w:space="0" w:color="auto"/>
                          </w:divBdr>
                        </w:div>
                        <w:div w:id="1472746768">
                          <w:marLeft w:val="0"/>
                          <w:marRight w:val="0"/>
                          <w:marTop w:val="0"/>
                          <w:marBottom w:val="0"/>
                          <w:divBdr>
                            <w:top w:val="none" w:sz="0" w:space="0" w:color="auto"/>
                            <w:left w:val="none" w:sz="0" w:space="0" w:color="auto"/>
                            <w:bottom w:val="none" w:sz="0" w:space="0" w:color="auto"/>
                            <w:right w:val="none" w:sz="0" w:space="0" w:color="auto"/>
                          </w:divBdr>
                        </w:div>
                        <w:div w:id="1444954167">
                          <w:marLeft w:val="0"/>
                          <w:marRight w:val="0"/>
                          <w:marTop w:val="0"/>
                          <w:marBottom w:val="0"/>
                          <w:divBdr>
                            <w:top w:val="none" w:sz="0" w:space="0" w:color="auto"/>
                            <w:left w:val="none" w:sz="0" w:space="0" w:color="auto"/>
                            <w:bottom w:val="none" w:sz="0" w:space="0" w:color="auto"/>
                            <w:right w:val="none" w:sz="0" w:space="0" w:color="auto"/>
                          </w:divBdr>
                        </w:div>
                        <w:div w:id="574244117">
                          <w:marLeft w:val="0"/>
                          <w:marRight w:val="0"/>
                          <w:marTop w:val="0"/>
                          <w:marBottom w:val="0"/>
                          <w:divBdr>
                            <w:top w:val="none" w:sz="0" w:space="0" w:color="auto"/>
                            <w:left w:val="none" w:sz="0" w:space="0" w:color="auto"/>
                            <w:bottom w:val="none" w:sz="0" w:space="0" w:color="auto"/>
                            <w:right w:val="none" w:sz="0" w:space="0" w:color="auto"/>
                          </w:divBdr>
                        </w:div>
                        <w:div w:id="1516311540">
                          <w:marLeft w:val="0"/>
                          <w:marRight w:val="0"/>
                          <w:marTop w:val="0"/>
                          <w:marBottom w:val="0"/>
                          <w:divBdr>
                            <w:top w:val="none" w:sz="0" w:space="0" w:color="auto"/>
                            <w:left w:val="none" w:sz="0" w:space="0" w:color="auto"/>
                            <w:bottom w:val="none" w:sz="0" w:space="0" w:color="auto"/>
                            <w:right w:val="none" w:sz="0" w:space="0" w:color="auto"/>
                          </w:divBdr>
                        </w:div>
                        <w:div w:id="182941886">
                          <w:marLeft w:val="0"/>
                          <w:marRight w:val="0"/>
                          <w:marTop w:val="0"/>
                          <w:marBottom w:val="0"/>
                          <w:divBdr>
                            <w:top w:val="none" w:sz="0" w:space="0" w:color="auto"/>
                            <w:left w:val="none" w:sz="0" w:space="0" w:color="auto"/>
                            <w:bottom w:val="none" w:sz="0" w:space="0" w:color="auto"/>
                            <w:right w:val="none" w:sz="0" w:space="0" w:color="auto"/>
                          </w:divBdr>
                        </w:div>
                        <w:div w:id="1002002007">
                          <w:marLeft w:val="0"/>
                          <w:marRight w:val="0"/>
                          <w:marTop w:val="0"/>
                          <w:marBottom w:val="0"/>
                          <w:divBdr>
                            <w:top w:val="none" w:sz="0" w:space="0" w:color="auto"/>
                            <w:left w:val="none" w:sz="0" w:space="0" w:color="auto"/>
                            <w:bottom w:val="none" w:sz="0" w:space="0" w:color="auto"/>
                            <w:right w:val="none" w:sz="0" w:space="0" w:color="auto"/>
                          </w:divBdr>
                        </w:div>
                        <w:div w:id="2084569201">
                          <w:marLeft w:val="0"/>
                          <w:marRight w:val="0"/>
                          <w:marTop w:val="0"/>
                          <w:marBottom w:val="0"/>
                          <w:divBdr>
                            <w:top w:val="none" w:sz="0" w:space="0" w:color="auto"/>
                            <w:left w:val="none" w:sz="0" w:space="0" w:color="auto"/>
                            <w:bottom w:val="none" w:sz="0" w:space="0" w:color="auto"/>
                            <w:right w:val="none" w:sz="0" w:space="0" w:color="auto"/>
                          </w:divBdr>
                        </w:div>
                        <w:div w:id="1860511409">
                          <w:marLeft w:val="0"/>
                          <w:marRight w:val="0"/>
                          <w:marTop w:val="0"/>
                          <w:marBottom w:val="0"/>
                          <w:divBdr>
                            <w:top w:val="none" w:sz="0" w:space="0" w:color="auto"/>
                            <w:left w:val="none" w:sz="0" w:space="0" w:color="auto"/>
                            <w:bottom w:val="none" w:sz="0" w:space="0" w:color="auto"/>
                            <w:right w:val="none" w:sz="0" w:space="0" w:color="auto"/>
                          </w:divBdr>
                        </w:div>
                        <w:div w:id="1926454695">
                          <w:marLeft w:val="0"/>
                          <w:marRight w:val="0"/>
                          <w:marTop w:val="0"/>
                          <w:marBottom w:val="0"/>
                          <w:divBdr>
                            <w:top w:val="none" w:sz="0" w:space="0" w:color="auto"/>
                            <w:left w:val="none" w:sz="0" w:space="0" w:color="auto"/>
                            <w:bottom w:val="none" w:sz="0" w:space="0" w:color="auto"/>
                            <w:right w:val="none" w:sz="0" w:space="0" w:color="auto"/>
                          </w:divBdr>
                        </w:div>
                        <w:div w:id="1852064854">
                          <w:marLeft w:val="0"/>
                          <w:marRight w:val="0"/>
                          <w:marTop w:val="0"/>
                          <w:marBottom w:val="0"/>
                          <w:divBdr>
                            <w:top w:val="none" w:sz="0" w:space="0" w:color="auto"/>
                            <w:left w:val="none" w:sz="0" w:space="0" w:color="auto"/>
                            <w:bottom w:val="none" w:sz="0" w:space="0" w:color="auto"/>
                            <w:right w:val="none" w:sz="0" w:space="0" w:color="auto"/>
                          </w:divBdr>
                        </w:div>
                        <w:div w:id="653723751">
                          <w:marLeft w:val="0"/>
                          <w:marRight w:val="0"/>
                          <w:marTop w:val="0"/>
                          <w:marBottom w:val="0"/>
                          <w:divBdr>
                            <w:top w:val="none" w:sz="0" w:space="0" w:color="auto"/>
                            <w:left w:val="none" w:sz="0" w:space="0" w:color="auto"/>
                            <w:bottom w:val="none" w:sz="0" w:space="0" w:color="auto"/>
                            <w:right w:val="none" w:sz="0" w:space="0" w:color="auto"/>
                          </w:divBdr>
                        </w:div>
                        <w:div w:id="1441996845">
                          <w:marLeft w:val="0"/>
                          <w:marRight w:val="0"/>
                          <w:marTop w:val="0"/>
                          <w:marBottom w:val="0"/>
                          <w:divBdr>
                            <w:top w:val="none" w:sz="0" w:space="0" w:color="auto"/>
                            <w:left w:val="none" w:sz="0" w:space="0" w:color="auto"/>
                            <w:bottom w:val="none" w:sz="0" w:space="0" w:color="auto"/>
                            <w:right w:val="none" w:sz="0" w:space="0" w:color="auto"/>
                          </w:divBdr>
                        </w:div>
                        <w:div w:id="18770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2751">
          <w:marLeft w:val="0"/>
          <w:marRight w:val="0"/>
          <w:marTop w:val="0"/>
          <w:marBottom w:val="136"/>
          <w:divBdr>
            <w:top w:val="none" w:sz="0" w:space="0" w:color="auto"/>
            <w:left w:val="none" w:sz="0" w:space="0" w:color="auto"/>
            <w:bottom w:val="none" w:sz="0" w:space="0" w:color="auto"/>
            <w:right w:val="none" w:sz="0" w:space="0" w:color="auto"/>
          </w:divBdr>
          <w:divsChild>
            <w:div w:id="1733843361">
              <w:marLeft w:val="0"/>
              <w:marRight w:val="0"/>
              <w:marTop w:val="0"/>
              <w:marBottom w:val="0"/>
              <w:divBdr>
                <w:top w:val="none" w:sz="0" w:space="0" w:color="auto"/>
                <w:left w:val="none" w:sz="0" w:space="0" w:color="auto"/>
                <w:bottom w:val="none" w:sz="0" w:space="0" w:color="auto"/>
                <w:right w:val="none" w:sz="0" w:space="0" w:color="auto"/>
              </w:divBdr>
              <w:divsChild>
                <w:div w:id="781650327">
                  <w:marLeft w:val="0"/>
                  <w:marRight w:val="0"/>
                  <w:marTop w:val="0"/>
                  <w:marBottom w:val="0"/>
                  <w:divBdr>
                    <w:top w:val="none" w:sz="0" w:space="0" w:color="auto"/>
                    <w:left w:val="none" w:sz="0" w:space="0" w:color="auto"/>
                    <w:bottom w:val="none" w:sz="0" w:space="0" w:color="auto"/>
                    <w:right w:val="none" w:sz="0" w:space="0" w:color="auto"/>
                  </w:divBdr>
                  <w:divsChild>
                    <w:div w:id="575477002">
                      <w:marLeft w:val="0"/>
                      <w:marRight w:val="0"/>
                      <w:marTop w:val="0"/>
                      <w:marBottom w:val="0"/>
                      <w:divBdr>
                        <w:top w:val="none" w:sz="0" w:space="0" w:color="auto"/>
                        <w:left w:val="none" w:sz="0" w:space="0" w:color="auto"/>
                        <w:bottom w:val="none" w:sz="0" w:space="0" w:color="auto"/>
                        <w:right w:val="none" w:sz="0" w:space="0" w:color="auto"/>
                      </w:divBdr>
                      <w:divsChild>
                        <w:div w:id="20563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63199">
              <w:marLeft w:val="0"/>
              <w:marRight w:val="0"/>
              <w:marTop w:val="0"/>
              <w:marBottom w:val="0"/>
              <w:divBdr>
                <w:top w:val="none" w:sz="0" w:space="0" w:color="auto"/>
                <w:left w:val="none" w:sz="0" w:space="0" w:color="auto"/>
                <w:bottom w:val="none" w:sz="0" w:space="0" w:color="auto"/>
                <w:right w:val="none" w:sz="0" w:space="0" w:color="auto"/>
              </w:divBdr>
              <w:divsChild>
                <w:div w:id="1686589644">
                  <w:marLeft w:val="0"/>
                  <w:marRight w:val="0"/>
                  <w:marTop w:val="0"/>
                  <w:marBottom w:val="0"/>
                  <w:divBdr>
                    <w:top w:val="none" w:sz="0" w:space="0" w:color="auto"/>
                    <w:left w:val="none" w:sz="0" w:space="0" w:color="auto"/>
                    <w:bottom w:val="none" w:sz="0" w:space="0" w:color="auto"/>
                    <w:right w:val="none" w:sz="0" w:space="0" w:color="auto"/>
                  </w:divBdr>
                  <w:divsChild>
                    <w:div w:id="1270746729">
                      <w:marLeft w:val="0"/>
                      <w:marRight w:val="0"/>
                      <w:marTop w:val="0"/>
                      <w:marBottom w:val="0"/>
                      <w:divBdr>
                        <w:top w:val="none" w:sz="0" w:space="0" w:color="auto"/>
                        <w:left w:val="none" w:sz="0" w:space="0" w:color="auto"/>
                        <w:bottom w:val="none" w:sz="0" w:space="0" w:color="auto"/>
                        <w:right w:val="none" w:sz="0" w:space="0" w:color="auto"/>
                      </w:divBdr>
                      <w:divsChild>
                        <w:div w:id="228686857">
                          <w:marLeft w:val="0"/>
                          <w:marRight w:val="0"/>
                          <w:marTop w:val="0"/>
                          <w:marBottom w:val="0"/>
                          <w:divBdr>
                            <w:top w:val="none" w:sz="0" w:space="0" w:color="auto"/>
                            <w:left w:val="none" w:sz="0" w:space="0" w:color="auto"/>
                            <w:bottom w:val="none" w:sz="0" w:space="0" w:color="auto"/>
                            <w:right w:val="none" w:sz="0" w:space="0" w:color="auto"/>
                          </w:divBdr>
                        </w:div>
                        <w:div w:id="579415369">
                          <w:marLeft w:val="0"/>
                          <w:marRight w:val="0"/>
                          <w:marTop w:val="0"/>
                          <w:marBottom w:val="0"/>
                          <w:divBdr>
                            <w:top w:val="none" w:sz="0" w:space="0" w:color="auto"/>
                            <w:left w:val="none" w:sz="0" w:space="0" w:color="auto"/>
                            <w:bottom w:val="none" w:sz="0" w:space="0" w:color="auto"/>
                            <w:right w:val="none" w:sz="0" w:space="0" w:color="auto"/>
                          </w:divBdr>
                        </w:div>
                        <w:div w:id="1648436293">
                          <w:marLeft w:val="0"/>
                          <w:marRight w:val="0"/>
                          <w:marTop w:val="0"/>
                          <w:marBottom w:val="0"/>
                          <w:divBdr>
                            <w:top w:val="none" w:sz="0" w:space="0" w:color="auto"/>
                            <w:left w:val="none" w:sz="0" w:space="0" w:color="auto"/>
                            <w:bottom w:val="none" w:sz="0" w:space="0" w:color="auto"/>
                            <w:right w:val="none" w:sz="0" w:space="0" w:color="auto"/>
                          </w:divBdr>
                        </w:div>
                        <w:div w:id="1941990367">
                          <w:marLeft w:val="0"/>
                          <w:marRight w:val="0"/>
                          <w:marTop w:val="0"/>
                          <w:marBottom w:val="0"/>
                          <w:divBdr>
                            <w:top w:val="none" w:sz="0" w:space="0" w:color="auto"/>
                            <w:left w:val="none" w:sz="0" w:space="0" w:color="auto"/>
                            <w:bottom w:val="none" w:sz="0" w:space="0" w:color="auto"/>
                            <w:right w:val="none" w:sz="0" w:space="0" w:color="auto"/>
                          </w:divBdr>
                        </w:div>
                        <w:div w:id="2052873042">
                          <w:marLeft w:val="0"/>
                          <w:marRight w:val="0"/>
                          <w:marTop w:val="0"/>
                          <w:marBottom w:val="0"/>
                          <w:divBdr>
                            <w:top w:val="none" w:sz="0" w:space="0" w:color="auto"/>
                            <w:left w:val="none" w:sz="0" w:space="0" w:color="auto"/>
                            <w:bottom w:val="none" w:sz="0" w:space="0" w:color="auto"/>
                            <w:right w:val="none" w:sz="0" w:space="0" w:color="auto"/>
                          </w:divBdr>
                        </w:div>
                        <w:div w:id="1833327481">
                          <w:marLeft w:val="0"/>
                          <w:marRight w:val="0"/>
                          <w:marTop w:val="0"/>
                          <w:marBottom w:val="0"/>
                          <w:divBdr>
                            <w:top w:val="none" w:sz="0" w:space="0" w:color="auto"/>
                            <w:left w:val="none" w:sz="0" w:space="0" w:color="auto"/>
                            <w:bottom w:val="none" w:sz="0" w:space="0" w:color="auto"/>
                            <w:right w:val="none" w:sz="0" w:space="0" w:color="auto"/>
                          </w:divBdr>
                        </w:div>
                        <w:div w:id="1353461274">
                          <w:marLeft w:val="0"/>
                          <w:marRight w:val="0"/>
                          <w:marTop w:val="0"/>
                          <w:marBottom w:val="0"/>
                          <w:divBdr>
                            <w:top w:val="none" w:sz="0" w:space="0" w:color="auto"/>
                            <w:left w:val="none" w:sz="0" w:space="0" w:color="auto"/>
                            <w:bottom w:val="none" w:sz="0" w:space="0" w:color="auto"/>
                            <w:right w:val="none" w:sz="0" w:space="0" w:color="auto"/>
                          </w:divBdr>
                        </w:div>
                        <w:div w:id="624389831">
                          <w:marLeft w:val="0"/>
                          <w:marRight w:val="0"/>
                          <w:marTop w:val="0"/>
                          <w:marBottom w:val="0"/>
                          <w:divBdr>
                            <w:top w:val="none" w:sz="0" w:space="0" w:color="auto"/>
                            <w:left w:val="none" w:sz="0" w:space="0" w:color="auto"/>
                            <w:bottom w:val="none" w:sz="0" w:space="0" w:color="auto"/>
                            <w:right w:val="none" w:sz="0" w:space="0" w:color="auto"/>
                          </w:divBdr>
                        </w:div>
                        <w:div w:id="1674988343">
                          <w:marLeft w:val="0"/>
                          <w:marRight w:val="0"/>
                          <w:marTop w:val="0"/>
                          <w:marBottom w:val="0"/>
                          <w:divBdr>
                            <w:top w:val="none" w:sz="0" w:space="0" w:color="auto"/>
                            <w:left w:val="none" w:sz="0" w:space="0" w:color="auto"/>
                            <w:bottom w:val="none" w:sz="0" w:space="0" w:color="auto"/>
                            <w:right w:val="none" w:sz="0" w:space="0" w:color="auto"/>
                          </w:divBdr>
                        </w:div>
                        <w:div w:id="637493009">
                          <w:marLeft w:val="0"/>
                          <w:marRight w:val="0"/>
                          <w:marTop w:val="0"/>
                          <w:marBottom w:val="0"/>
                          <w:divBdr>
                            <w:top w:val="none" w:sz="0" w:space="0" w:color="auto"/>
                            <w:left w:val="none" w:sz="0" w:space="0" w:color="auto"/>
                            <w:bottom w:val="none" w:sz="0" w:space="0" w:color="auto"/>
                            <w:right w:val="none" w:sz="0" w:space="0" w:color="auto"/>
                          </w:divBdr>
                        </w:div>
                        <w:div w:id="726337767">
                          <w:marLeft w:val="0"/>
                          <w:marRight w:val="0"/>
                          <w:marTop w:val="0"/>
                          <w:marBottom w:val="0"/>
                          <w:divBdr>
                            <w:top w:val="none" w:sz="0" w:space="0" w:color="auto"/>
                            <w:left w:val="none" w:sz="0" w:space="0" w:color="auto"/>
                            <w:bottom w:val="none" w:sz="0" w:space="0" w:color="auto"/>
                            <w:right w:val="none" w:sz="0" w:space="0" w:color="auto"/>
                          </w:divBdr>
                        </w:div>
                        <w:div w:id="230772772">
                          <w:marLeft w:val="0"/>
                          <w:marRight w:val="0"/>
                          <w:marTop w:val="0"/>
                          <w:marBottom w:val="0"/>
                          <w:divBdr>
                            <w:top w:val="none" w:sz="0" w:space="0" w:color="auto"/>
                            <w:left w:val="none" w:sz="0" w:space="0" w:color="auto"/>
                            <w:bottom w:val="none" w:sz="0" w:space="0" w:color="auto"/>
                            <w:right w:val="none" w:sz="0" w:space="0" w:color="auto"/>
                          </w:divBdr>
                        </w:div>
                        <w:div w:id="71125336">
                          <w:marLeft w:val="0"/>
                          <w:marRight w:val="0"/>
                          <w:marTop w:val="0"/>
                          <w:marBottom w:val="0"/>
                          <w:divBdr>
                            <w:top w:val="none" w:sz="0" w:space="0" w:color="auto"/>
                            <w:left w:val="none" w:sz="0" w:space="0" w:color="auto"/>
                            <w:bottom w:val="none" w:sz="0" w:space="0" w:color="auto"/>
                            <w:right w:val="none" w:sz="0" w:space="0" w:color="auto"/>
                          </w:divBdr>
                        </w:div>
                        <w:div w:id="1292202229">
                          <w:marLeft w:val="0"/>
                          <w:marRight w:val="0"/>
                          <w:marTop w:val="0"/>
                          <w:marBottom w:val="0"/>
                          <w:divBdr>
                            <w:top w:val="none" w:sz="0" w:space="0" w:color="auto"/>
                            <w:left w:val="none" w:sz="0" w:space="0" w:color="auto"/>
                            <w:bottom w:val="none" w:sz="0" w:space="0" w:color="auto"/>
                            <w:right w:val="none" w:sz="0" w:space="0" w:color="auto"/>
                          </w:divBdr>
                        </w:div>
                        <w:div w:id="30303675">
                          <w:marLeft w:val="0"/>
                          <w:marRight w:val="0"/>
                          <w:marTop w:val="0"/>
                          <w:marBottom w:val="0"/>
                          <w:divBdr>
                            <w:top w:val="none" w:sz="0" w:space="0" w:color="auto"/>
                            <w:left w:val="none" w:sz="0" w:space="0" w:color="auto"/>
                            <w:bottom w:val="none" w:sz="0" w:space="0" w:color="auto"/>
                            <w:right w:val="none" w:sz="0" w:space="0" w:color="auto"/>
                          </w:divBdr>
                        </w:div>
                        <w:div w:id="1558010056">
                          <w:marLeft w:val="0"/>
                          <w:marRight w:val="0"/>
                          <w:marTop w:val="0"/>
                          <w:marBottom w:val="0"/>
                          <w:divBdr>
                            <w:top w:val="none" w:sz="0" w:space="0" w:color="auto"/>
                            <w:left w:val="none" w:sz="0" w:space="0" w:color="auto"/>
                            <w:bottom w:val="none" w:sz="0" w:space="0" w:color="auto"/>
                            <w:right w:val="none" w:sz="0" w:space="0" w:color="auto"/>
                          </w:divBdr>
                        </w:div>
                        <w:div w:id="271206084">
                          <w:marLeft w:val="0"/>
                          <w:marRight w:val="0"/>
                          <w:marTop w:val="0"/>
                          <w:marBottom w:val="0"/>
                          <w:divBdr>
                            <w:top w:val="none" w:sz="0" w:space="0" w:color="auto"/>
                            <w:left w:val="none" w:sz="0" w:space="0" w:color="auto"/>
                            <w:bottom w:val="none" w:sz="0" w:space="0" w:color="auto"/>
                            <w:right w:val="none" w:sz="0" w:space="0" w:color="auto"/>
                          </w:divBdr>
                        </w:div>
                        <w:div w:id="1756628637">
                          <w:marLeft w:val="0"/>
                          <w:marRight w:val="0"/>
                          <w:marTop w:val="0"/>
                          <w:marBottom w:val="0"/>
                          <w:divBdr>
                            <w:top w:val="none" w:sz="0" w:space="0" w:color="auto"/>
                            <w:left w:val="none" w:sz="0" w:space="0" w:color="auto"/>
                            <w:bottom w:val="none" w:sz="0" w:space="0" w:color="auto"/>
                            <w:right w:val="none" w:sz="0" w:space="0" w:color="auto"/>
                          </w:divBdr>
                        </w:div>
                        <w:div w:id="1006438638">
                          <w:marLeft w:val="0"/>
                          <w:marRight w:val="0"/>
                          <w:marTop w:val="0"/>
                          <w:marBottom w:val="0"/>
                          <w:divBdr>
                            <w:top w:val="none" w:sz="0" w:space="0" w:color="auto"/>
                            <w:left w:val="none" w:sz="0" w:space="0" w:color="auto"/>
                            <w:bottom w:val="none" w:sz="0" w:space="0" w:color="auto"/>
                            <w:right w:val="none" w:sz="0" w:space="0" w:color="auto"/>
                          </w:divBdr>
                        </w:div>
                        <w:div w:id="709039873">
                          <w:marLeft w:val="0"/>
                          <w:marRight w:val="0"/>
                          <w:marTop w:val="0"/>
                          <w:marBottom w:val="0"/>
                          <w:divBdr>
                            <w:top w:val="none" w:sz="0" w:space="0" w:color="auto"/>
                            <w:left w:val="none" w:sz="0" w:space="0" w:color="auto"/>
                            <w:bottom w:val="none" w:sz="0" w:space="0" w:color="auto"/>
                            <w:right w:val="none" w:sz="0" w:space="0" w:color="auto"/>
                          </w:divBdr>
                        </w:div>
                        <w:div w:id="2140755681">
                          <w:marLeft w:val="0"/>
                          <w:marRight w:val="0"/>
                          <w:marTop w:val="0"/>
                          <w:marBottom w:val="0"/>
                          <w:divBdr>
                            <w:top w:val="none" w:sz="0" w:space="0" w:color="auto"/>
                            <w:left w:val="none" w:sz="0" w:space="0" w:color="auto"/>
                            <w:bottom w:val="none" w:sz="0" w:space="0" w:color="auto"/>
                            <w:right w:val="none" w:sz="0" w:space="0" w:color="auto"/>
                          </w:divBdr>
                        </w:div>
                        <w:div w:id="175269576">
                          <w:marLeft w:val="0"/>
                          <w:marRight w:val="0"/>
                          <w:marTop w:val="0"/>
                          <w:marBottom w:val="0"/>
                          <w:divBdr>
                            <w:top w:val="none" w:sz="0" w:space="0" w:color="auto"/>
                            <w:left w:val="none" w:sz="0" w:space="0" w:color="auto"/>
                            <w:bottom w:val="none" w:sz="0" w:space="0" w:color="auto"/>
                            <w:right w:val="none" w:sz="0" w:space="0" w:color="auto"/>
                          </w:divBdr>
                        </w:div>
                        <w:div w:id="1025715467">
                          <w:marLeft w:val="0"/>
                          <w:marRight w:val="0"/>
                          <w:marTop w:val="0"/>
                          <w:marBottom w:val="0"/>
                          <w:divBdr>
                            <w:top w:val="none" w:sz="0" w:space="0" w:color="auto"/>
                            <w:left w:val="none" w:sz="0" w:space="0" w:color="auto"/>
                            <w:bottom w:val="none" w:sz="0" w:space="0" w:color="auto"/>
                            <w:right w:val="none" w:sz="0" w:space="0" w:color="auto"/>
                          </w:divBdr>
                        </w:div>
                        <w:div w:id="129173279">
                          <w:marLeft w:val="0"/>
                          <w:marRight w:val="0"/>
                          <w:marTop w:val="0"/>
                          <w:marBottom w:val="0"/>
                          <w:divBdr>
                            <w:top w:val="none" w:sz="0" w:space="0" w:color="auto"/>
                            <w:left w:val="none" w:sz="0" w:space="0" w:color="auto"/>
                            <w:bottom w:val="none" w:sz="0" w:space="0" w:color="auto"/>
                            <w:right w:val="none" w:sz="0" w:space="0" w:color="auto"/>
                          </w:divBdr>
                        </w:div>
                        <w:div w:id="929580525">
                          <w:marLeft w:val="0"/>
                          <w:marRight w:val="0"/>
                          <w:marTop w:val="0"/>
                          <w:marBottom w:val="0"/>
                          <w:divBdr>
                            <w:top w:val="none" w:sz="0" w:space="0" w:color="auto"/>
                            <w:left w:val="none" w:sz="0" w:space="0" w:color="auto"/>
                            <w:bottom w:val="none" w:sz="0" w:space="0" w:color="auto"/>
                            <w:right w:val="none" w:sz="0" w:space="0" w:color="auto"/>
                          </w:divBdr>
                        </w:div>
                        <w:div w:id="1040057083">
                          <w:marLeft w:val="0"/>
                          <w:marRight w:val="0"/>
                          <w:marTop w:val="0"/>
                          <w:marBottom w:val="0"/>
                          <w:divBdr>
                            <w:top w:val="none" w:sz="0" w:space="0" w:color="auto"/>
                            <w:left w:val="none" w:sz="0" w:space="0" w:color="auto"/>
                            <w:bottom w:val="none" w:sz="0" w:space="0" w:color="auto"/>
                            <w:right w:val="none" w:sz="0" w:space="0" w:color="auto"/>
                          </w:divBdr>
                        </w:div>
                        <w:div w:id="1650287784">
                          <w:marLeft w:val="0"/>
                          <w:marRight w:val="0"/>
                          <w:marTop w:val="0"/>
                          <w:marBottom w:val="0"/>
                          <w:divBdr>
                            <w:top w:val="none" w:sz="0" w:space="0" w:color="auto"/>
                            <w:left w:val="none" w:sz="0" w:space="0" w:color="auto"/>
                            <w:bottom w:val="none" w:sz="0" w:space="0" w:color="auto"/>
                            <w:right w:val="none" w:sz="0" w:space="0" w:color="auto"/>
                          </w:divBdr>
                        </w:div>
                        <w:div w:id="606616842">
                          <w:marLeft w:val="0"/>
                          <w:marRight w:val="0"/>
                          <w:marTop w:val="0"/>
                          <w:marBottom w:val="0"/>
                          <w:divBdr>
                            <w:top w:val="none" w:sz="0" w:space="0" w:color="auto"/>
                            <w:left w:val="none" w:sz="0" w:space="0" w:color="auto"/>
                            <w:bottom w:val="none" w:sz="0" w:space="0" w:color="auto"/>
                            <w:right w:val="none" w:sz="0" w:space="0" w:color="auto"/>
                          </w:divBdr>
                        </w:div>
                        <w:div w:id="1399403413">
                          <w:marLeft w:val="0"/>
                          <w:marRight w:val="0"/>
                          <w:marTop w:val="0"/>
                          <w:marBottom w:val="0"/>
                          <w:divBdr>
                            <w:top w:val="none" w:sz="0" w:space="0" w:color="auto"/>
                            <w:left w:val="none" w:sz="0" w:space="0" w:color="auto"/>
                            <w:bottom w:val="none" w:sz="0" w:space="0" w:color="auto"/>
                            <w:right w:val="none" w:sz="0" w:space="0" w:color="auto"/>
                          </w:divBdr>
                        </w:div>
                        <w:div w:id="2129926551">
                          <w:marLeft w:val="0"/>
                          <w:marRight w:val="0"/>
                          <w:marTop w:val="0"/>
                          <w:marBottom w:val="0"/>
                          <w:divBdr>
                            <w:top w:val="none" w:sz="0" w:space="0" w:color="auto"/>
                            <w:left w:val="none" w:sz="0" w:space="0" w:color="auto"/>
                            <w:bottom w:val="none" w:sz="0" w:space="0" w:color="auto"/>
                            <w:right w:val="none" w:sz="0" w:space="0" w:color="auto"/>
                          </w:divBdr>
                        </w:div>
                        <w:div w:id="1265502112">
                          <w:marLeft w:val="0"/>
                          <w:marRight w:val="0"/>
                          <w:marTop w:val="0"/>
                          <w:marBottom w:val="0"/>
                          <w:divBdr>
                            <w:top w:val="none" w:sz="0" w:space="0" w:color="auto"/>
                            <w:left w:val="none" w:sz="0" w:space="0" w:color="auto"/>
                            <w:bottom w:val="none" w:sz="0" w:space="0" w:color="auto"/>
                            <w:right w:val="none" w:sz="0" w:space="0" w:color="auto"/>
                          </w:divBdr>
                        </w:div>
                        <w:div w:id="202715349">
                          <w:marLeft w:val="0"/>
                          <w:marRight w:val="0"/>
                          <w:marTop w:val="0"/>
                          <w:marBottom w:val="0"/>
                          <w:divBdr>
                            <w:top w:val="none" w:sz="0" w:space="0" w:color="auto"/>
                            <w:left w:val="none" w:sz="0" w:space="0" w:color="auto"/>
                            <w:bottom w:val="none" w:sz="0" w:space="0" w:color="auto"/>
                            <w:right w:val="none" w:sz="0" w:space="0" w:color="auto"/>
                          </w:divBdr>
                        </w:div>
                        <w:div w:id="2132358219">
                          <w:marLeft w:val="0"/>
                          <w:marRight w:val="0"/>
                          <w:marTop w:val="0"/>
                          <w:marBottom w:val="0"/>
                          <w:divBdr>
                            <w:top w:val="none" w:sz="0" w:space="0" w:color="auto"/>
                            <w:left w:val="none" w:sz="0" w:space="0" w:color="auto"/>
                            <w:bottom w:val="none" w:sz="0" w:space="0" w:color="auto"/>
                            <w:right w:val="none" w:sz="0" w:space="0" w:color="auto"/>
                          </w:divBdr>
                        </w:div>
                        <w:div w:id="9456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18605">
          <w:marLeft w:val="0"/>
          <w:marRight w:val="0"/>
          <w:marTop w:val="0"/>
          <w:marBottom w:val="136"/>
          <w:divBdr>
            <w:top w:val="none" w:sz="0" w:space="0" w:color="auto"/>
            <w:left w:val="none" w:sz="0" w:space="0" w:color="auto"/>
            <w:bottom w:val="none" w:sz="0" w:space="0" w:color="auto"/>
            <w:right w:val="none" w:sz="0" w:space="0" w:color="auto"/>
          </w:divBdr>
          <w:divsChild>
            <w:div w:id="131362420">
              <w:marLeft w:val="0"/>
              <w:marRight w:val="0"/>
              <w:marTop w:val="0"/>
              <w:marBottom w:val="0"/>
              <w:divBdr>
                <w:top w:val="none" w:sz="0" w:space="0" w:color="auto"/>
                <w:left w:val="none" w:sz="0" w:space="0" w:color="auto"/>
                <w:bottom w:val="none" w:sz="0" w:space="0" w:color="auto"/>
                <w:right w:val="none" w:sz="0" w:space="0" w:color="auto"/>
              </w:divBdr>
              <w:divsChild>
                <w:div w:id="1518425364">
                  <w:marLeft w:val="0"/>
                  <w:marRight w:val="0"/>
                  <w:marTop w:val="0"/>
                  <w:marBottom w:val="0"/>
                  <w:divBdr>
                    <w:top w:val="none" w:sz="0" w:space="0" w:color="auto"/>
                    <w:left w:val="none" w:sz="0" w:space="0" w:color="auto"/>
                    <w:bottom w:val="none" w:sz="0" w:space="0" w:color="auto"/>
                    <w:right w:val="none" w:sz="0" w:space="0" w:color="auto"/>
                  </w:divBdr>
                  <w:divsChild>
                    <w:div w:id="1823035507">
                      <w:marLeft w:val="0"/>
                      <w:marRight w:val="0"/>
                      <w:marTop w:val="0"/>
                      <w:marBottom w:val="0"/>
                      <w:divBdr>
                        <w:top w:val="none" w:sz="0" w:space="0" w:color="auto"/>
                        <w:left w:val="none" w:sz="0" w:space="0" w:color="auto"/>
                        <w:bottom w:val="none" w:sz="0" w:space="0" w:color="auto"/>
                        <w:right w:val="none" w:sz="0" w:space="0" w:color="auto"/>
                      </w:divBdr>
                      <w:divsChild>
                        <w:div w:id="10611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0451">
              <w:marLeft w:val="0"/>
              <w:marRight w:val="0"/>
              <w:marTop w:val="0"/>
              <w:marBottom w:val="0"/>
              <w:divBdr>
                <w:top w:val="none" w:sz="0" w:space="0" w:color="auto"/>
                <w:left w:val="none" w:sz="0" w:space="0" w:color="auto"/>
                <w:bottom w:val="none" w:sz="0" w:space="0" w:color="auto"/>
                <w:right w:val="none" w:sz="0" w:space="0" w:color="auto"/>
              </w:divBdr>
              <w:divsChild>
                <w:div w:id="937520850">
                  <w:marLeft w:val="0"/>
                  <w:marRight w:val="0"/>
                  <w:marTop w:val="0"/>
                  <w:marBottom w:val="0"/>
                  <w:divBdr>
                    <w:top w:val="none" w:sz="0" w:space="0" w:color="auto"/>
                    <w:left w:val="none" w:sz="0" w:space="0" w:color="auto"/>
                    <w:bottom w:val="none" w:sz="0" w:space="0" w:color="auto"/>
                    <w:right w:val="none" w:sz="0" w:space="0" w:color="auto"/>
                  </w:divBdr>
                  <w:divsChild>
                    <w:div w:id="381713948">
                      <w:marLeft w:val="0"/>
                      <w:marRight w:val="0"/>
                      <w:marTop w:val="0"/>
                      <w:marBottom w:val="0"/>
                      <w:divBdr>
                        <w:top w:val="none" w:sz="0" w:space="0" w:color="auto"/>
                        <w:left w:val="none" w:sz="0" w:space="0" w:color="auto"/>
                        <w:bottom w:val="none" w:sz="0" w:space="0" w:color="auto"/>
                        <w:right w:val="none" w:sz="0" w:space="0" w:color="auto"/>
                      </w:divBdr>
                      <w:divsChild>
                        <w:div w:id="8723108">
                          <w:marLeft w:val="0"/>
                          <w:marRight w:val="0"/>
                          <w:marTop w:val="0"/>
                          <w:marBottom w:val="0"/>
                          <w:divBdr>
                            <w:top w:val="none" w:sz="0" w:space="0" w:color="auto"/>
                            <w:left w:val="none" w:sz="0" w:space="0" w:color="auto"/>
                            <w:bottom w:val="none" w:sz="0" w:space="0" w:color="auto"/>
                            <w:right w:val="none" w:sz="0" w:space="0" w:color="auto"/>
                          </w:divBdr>
                        </w:div>
                        <w:div w:id="380128806">
                          <w:marLeft w:val="0"/>
                          <w:marRight w:val="0"/>
                          <w:marTop w:val="0"/>
                          <w:marBottom w:val="0"/>
                          <w:divBdr>
                            <w:top w:val="none" w:sz="0" w:space="0" w:color="auto"/>
                            <w:left w:val="none" w:sz="0" w:space="0" w:color="auto"/>
                            <w:bottom w:val="none" w:sz="0" w:space="0" w:color="auto"/>
                            <w:right w:val="none" w:sz="0" w:space="0" w:color="auto"/>
                          </w:divBdr>
                        </w:div>
                        <w:div w:id="511342360">
                          <w:marLeft w:val="0"/>
                          <w:marRight w:val="0"/>
                          <w:marTop w:val="0"/>
                          <w:marBottom w:val="0"/>
                          <w:divBdr>
                            <w:top w:val="none" w:sz="0" w:space="0" w:color="auto"/>
                            <w:left w:val="none" w:sz="0" w:space="0" w:color="auto"/>
                            <w:bottom w:val="none" w:sz="0" w:space="0" w:color="auto"/>
                            <w:right w:val="none" w:sz="0" w:space="0" w:color="auto"/>
                          </w:divBdr>
                        </w:div>
                        <w:div w:id="2073192927">
                          <w:marLeft w:val="0"/>
                          <w:marRight w:val="0"/>
                          <w:marTop w:val="0"/>
                          <w:marBottom w:val="0"/>
                          <w:divBdr>
                            <w:top w:val="none" w:sz="0" w:space="0" w:color="auto"/>
                            <w:left w:val="none" w:sz="0" w:space="0" w:color="auto"/>
                            <w:bottom w:val="none" w:sz="0" w:space="0" w:color="auto"/>
                            <w:right w:val="none" w:sz="0" w:space="0" w:color="auto"/>
                          </w:divBdr>
                        </w:div>
                        <w:div w:id="852380891">
                          <w:marLeft w:val="0"/>
                          <w:marRight w:val="0"/>
                          <w:marTop w:val="0"/>
                          <w:marBottom w:val="0"/>
                          <w:divBdr>
                            <w:top w:val="none" w:sz="0" w:space="0" w:color="auto"/>
                            <w:left w:val="none" w:sz="0" w:space="0" w:color="auto"/>
                            <w:bottom w:val="none" w:sz="0" w:space="0" w:color="auto"/>
                            <w:right w:val="none" w:sz="0" w:space="0" w:color="auto"/>
                          </w:divBdr>
                        </w:div>
                        <w:div w:id="367685528">
                          <w:marLeft w:val="0"/>
                          <w:marRight w:val="0"/>
                          <w:marTop w:val="0"/>
                          <w:marBottom w:val="0"/>
                          <w:divBdr>
                            <w:top w:val="none" w:sz="0" w:space="0" w:color="auto"/>
                            <w:left w:val="none" w:sz="0" w:space="0" w:color="auto"/>
                            <w:bottom w:val="none" w:sz="0" w:space="0" w:color="auto"/>
                            <w:right w:val="none" w:sz="0" w:space="0" w:color="auto"/>
                          </w:divBdr>
                        </w:div>
                        <w:div w:id="1259870314">
                          <w:marLeft w:val="0"/>
                          <w:marRight w:val="0"/>
                          <w:marTop w:val="0"/>
                          <w:marBottom w:val="0"/>
                          <w:divBdr>
                            <w:top w:val="none" w:sz="0" w:space="0" w:color="auto"/>
                            <w:left w:val="none" w:sz="0" w:space="0" w:color="auto"/>
                            <w:bottom w:val="none" w:sz="0" w:space="0" w:color="auto"/>
                            <w:right w:val="none" w:sz="0" w:space="0" w:color="auto"/>
                          </w:divBdr>
                        </w:div>
                        <w:div w:id="759300365">
                          <w:marLeft w:val="0"/>
                          <w:marRight w:val="0"/>
                          <w:marTop w:val="0"/>
                          <w:marBottom w:val="0"/>
                          <w:divBdr>
                            <w:top w:val="none" w:sz="0" w:space="0" w:color="auto"/>
                            <w:left w:val="none" w:sz="0" w:space="0" w:color="auto"/>
                            <w:bottom w:val="none" w:sz="0" w:space="0" w:color="auto"/>
                            <w:right w:val="none" w:sz="0" w:space="0" w:color="auto"/>
                          </w:divBdr>
                        </w:div>
                        <w:div w:id="1554655950">
                          <w:marLeft w:val="0"/>
                          <w:marRight w:val="0"/>
                          <w:marTop w:val="0"/>
                          <w:marBottom w:val="0"/>
                          <w:divBdr>
                            <w:top w:val="none" w:sz="0" w:space="0" w:color="auto"/>
                            <w:left w:val="none" w:sz="0" w:space="0" w:color="auto"/>
                            <w:bottom w:val="none" w:sz="0" w:space="0" w:color="auto"/>
                            <w:right w:val="none" w:sz="0" w:space="0" w:color="auto"/>
                          </w:divBdr>
                        </w:div>
                        <w:div w:id="936208400">
                          <w:marLeft w:val="0"/>
                          <w:marRight w:val="0"/>
                          <w:marTop w:val="0"/>
                          <w:marBottom w:val="0"/>
                          <w:divBdr>
                            <w:top w:val="none" w:sz="0" w:space="0" w:color="auto"/>
                            <w:left w:val="none" w:sz="0" w:space="0" w:color="auto"/>
                            <w:bottom w:val="none" w:sz="0" w:space="0" w:color="auto"/>
                            <w:right w:val="none" w:sz="0" w:space="0" w:color="auto"/>
                          </w:divBdr>
                        </w:div>
                        <w:div w:id="1450784553">
                          <w:marLeft w:val="0"/>
                          <w:marRight w:val="0"/>
                          <w:marTop w:val="0"/>
                          <w:marBottom w:val="0"/>
                          <w:divBdr>
                            <w:top w:val="none" w:sz="0" w:space="0" w:color="auto"/>
                            <w:left w:val="none" w:sz="0" w:space="0" w:color="auto"/>
                            <w:bottom w:val="none" w:sz="0" w:space="0" w:color="auto"/>
                            <w:right w:val="none" w:sz="0" w:space="0" w:color="auto"/>
                          </w:divBdr>
                        </w:div>
                        <w:div w:id="853037948">
                          <w:marLeft w:val="0"/>
                          <w:marRight w:val="0"/>
                          <w:marTop w:val="0"/>
                          <w:marBottom w:val="0"/>
                          <w:divBdr>
                            <w:top w:val="none" w:sz="0" w:space="0" w:color="auto"/>
                            <w:left w:val="none" w:sz="0" w:space="0" w:color="auto"/>
                            <w:bottom w:val="none" w:sz="0" w:space="0" w:color="auto"/>
                            <w:right w:val="none" w:sz="0" w:space="0" w:color="auto"/>
                          </w:divBdr>
                        </w:div>
                        <w:div w:id="1570074568">
                          <w:marLeft w:val="0"/>
                          <w:marRight w:val="0"/>
                          <w:marTop w:val="0"/>
                          <w:marBottom w:val="0"/>
                          <w:divBdr>
                            <w:top w:val="none" w:sz="0" w:space="0" w:color="auto"/>
                            <w:left w:val="none" w:sz="0" w:space="0" w:color="auto"/>
                            <w:bottom w:val="none" w:sz="0" w:space="0" w:color="auto"/>
                            <w:right w:val="none" w:sz="0" w:space="0" w:color="auto"/>
                          </w:divBdr>
                        </w:div>
                        <w:div w:id="31930955">
                          <w:marLeft w:val="0"/>
                          <w:marRight w:val="0"/>
                          <w:marTop w:val="0"/>
                          <w:marBottom w:val="0"/>
                          <w:divBdr>
                            <w:top w:val="none" w:sz="0" w:space="0" w:color="auto"/>
                            <w:left w:val="none" w:sz="0" w:space="0" w:color="auto"/>
                            <w:bottom w:val="none" w:sz="0" w:space="0" w:color="auto"/>
                            <w:right w:val="none" w:sz="0" w:space="0" w:color="auto"/>
                          </w:divBdr>
                        </w:div>
                        <w:div w:id="1847359831">
                          <w:marLeft w:val="0"/>
                          <w:marRight w:val="0"/>
                          <w:marTop w:val="0"/>
                          <w:marBottom w:val="0"/>
                          <w:divBdr>
                            <w:top w:val="none" w:sz="0" w:space="0" w:color="auto"/>
                            <w:left w:val="none" w:sz="0" w:space="0" w:color="auto"/>
                            <w:bottom w:val="none" w:sz="0" w:space="0" w:color="auto"/>
                            <w:right w:val="none" w:sz="0" w:space="0" w:color="auto"/>
                          </w:divBdr>
                        </w:div>
                        <w:div w:id="637339881">
                          <w:marLeft w:val="0"/>
                          <w:marRight w:val="0"/>
                          <w:marTop w:val="0"/>
                          <w:marBottom w:val="0"/>
                          <w:divBdr>
                            <w:top w:val="none" w:sz="0" w:space="0" w:color="auto"/>
                            <w:left w:val="none" w:sz="0" w:space="0" w:color="auto"/>
                            <w:bottom w:val="none" w:sz="0" w:space="0" w:color="auto"/>
                            <w:right w:val="none" w:sz="0" w:space="0" w:color="auto"/>
                          </w:divBdr>
                        </w:div>
                        <w:div w:id="1385639265">
                          <w:marLeft w:val="0"/>
                          <w:marRight w:val="0"/>
                          <w:marTop w:val="0"/>
                          <w:marBottom w:val="0"/>
                          <w:divBdr>
                            <w:top w:val="none" w:sz="0" w:space="0" w:color="auto"/>
                            <w:left w:val="none" w:sz="0" w:space="0" w:color="auto"/>
                            <w:bottom w:val="none" w:sz="0" w:space="0" w:color="auto"/>
                            <w:right w:val="none" w:sz="0" w:space="0" w:color="auto"/>
                          </w:divBdr>
                        </w:div>
                        <w:div w:id="46808630">
                          <w:marLeft w:val="0"/>
                          <w:marRight w:val="0"/>
                          <w:marTop w:val="0"/>
                          <w:marBottom w:val="0"/>
                          <w:divBdr>
                            <w:top w:val="none" w:sz="0" w:space="0" w:color="auto"/>
                            <w:left w:val="none" w:sz="0" w:space="0" w:color="auto"/>
                            <w:bottom w:val="none" w:sz="0" w:space="0" w:color="auto"/>
                            <w:right w:val="none" w:sz="0" w:space="0" w:color="auto"/>
                          </w:divBdr>
                        </w:div>
                        <w:div w:id="1064454608">
                          <w:marLeft w:val="0"/>
                          <w:marRight w:val="0"/>
                          <w:marTop w:val="0"/>
                          <w:marBottom w:val="0"/>
                          <w:divBdr>
                            <w:top w:val="none" w:sz="0" w:space="0" w:color="auto"/>
                            <w:left w:val="none" w:sz="0" w:space="0" w:color="auto"/>
                            <w:bottom w:val="none" w:sz="0" w:space="0" w:color="auto"/>
                            <w:right w:val="none" w:sz="0" w:space="0" w:color="auto"/>
                          </w:divBdr>
                        </w:div>
                        <w:div w:id="1127432327">
                          <w:marLeft w:val="0"/>
                          <w:marRight w:val="0"/>
                          <w:marTop w:val="0"/>
                          <w:marBottom w:val="0"/>
                          <w:divBdr>
                            <w:top w:val="none" w:sz="0" w:space="0" w:color="auto"/>
                            <w:left w:val="none" w:sz="0" w:space="0" w:color="auto"/>
                            <w:bottom w:val="none" w:sz="0" w:space="0" w:color="auto"/>
                            <w:right w:val="none" w:sz="0" w:space="0" w:color="auto"/>
                          </w:divBdr>
                        </w:div>
                        <w:div w:id="61414553">
                          <w:marLeft w:val="0"/>
                          <w:marRight w:val="0"/>
                          <w:marTop w:val="0"/>
                          <w:marBottom w:val="0"/>
                          <w:divBdr>
                            <w:top w:val="none" w:sz="0" w:space="0" w:color="auto"/>
                            <w:left w:val="none" w:sz="0" w:space="0" w:color="auto"/>
                            <w:bottom w:val="none" w:sz="0" w:space="0" w:color="auto"/>
                            <w:right w:val="none" w:sz="0" w:space="0" w:color="auto"/>
                          </w:divBdr>
                        </w:div>
                        <w:div w:id="428156755">
                          <w:marLeft w:val="0"/>
                          <w:marRight w:val="0"/>
                          <w:marTop w:val="0"/>
                          <w:marBottom w:val="0"/>
                          <w:divBdr>
                            <w:top w:val="none" w:sz="0" w:space="0" w:color="auto"/>
                            <w:left w:val="none" w:sz="0" w:space="0" w:color="auto"/>
                            <w:bottom w:val="none" w:sz="0" w:space="0" w:color="auto"/>
                            <w:right w:val="none" w:sz="0" w:space="0" w:color="auto"/>
                          </w:divBdr>
                        </w:div>
                        <w:div w:id="808522946">
                          <w:marLeft w:val="0"/>
                          <w:marRight w:val="0"/>
                          <w:marTop w:val="0"/>
                          <w:marBottom w:val="0"/>
                          <w:divBdr>
                            <w:top w:val="none" w:sz="0" w:space="0" w:color="auto"/>
                            <w:left w:val="none" w:sz="0" w:space="0" w:color="auto"/>
                            <w:bottom w:val="none" w:sz="0" w:space="0" w:color="auto"/>
                            <w:right w:val="none" w:sz="0" w:space="0" w:color="auto"/>
                          </w:divBdr>
                        </w:div>
                        <w:div w:id="1855919814">
                          <w:marLeft w:val="0"/>
                          <w:marRight w:val="0"/>
                          <w:marTop w:val="0"/>
                          <w:marBottom w:val="0"/>
                          <w:divBdr>
                            <w:top w:val="none" w:sz="0" w:space="0" w:color="auto"/>
                            <w:left w:val="none" w:sz="0" w:space="0" w:color="auto"/>
                            <w:bottom w:val="none" w:sz="0" w:space="0" w:color="auto"/>
                            <w:right w:val="none" w:sz="0" w:space="0" w:color="auto"/>
                          </w:divBdr>
                        </w:div>
                        <w:div w:id="8391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1064">
          <w:marLeft w:val="0"/>
          <w:marRight w:val="0"/>
          <w:marTop w:val="0"/>
          <w:marBottom w:val="136"/>
          <w:divBdr>
            <w:top w:val="none" w:sz="0" w:space="0" w:color="auto"/>
            <w:left w:val="none" w:sz="0" w:space="0" w:color="auto"/>
            <w:bottom w:val="none" w:sz="0" w:space="0" w:color="auto"/>
            <w:right w:val="none" w:sz="0" w:space="0" w:color="auto"/>
          </w:divBdr>
          <w:divsChild>
            <w:div w:id="352539607">
              <w:marLeft w:val="0"/>
              <w:marRight w:val="0"/>
              <w:marTop w:val="0"/>
              <w:marBottom w:val="0"/>
              <w:divBdr>
                <w:top w:val="none" w:sz="0" w:space="0" w:color="auto"/>
                <w:left w:val="none" w:sz="0" w:space="0" w:color="auto"/>
                <w:bottom w:val="none" w:sz="0" w:space="0" w:color="auto"/>
                <w:right w:val="none" w:sz="0" w:space="0" w:color="auto"/>
              </w:divBdr>
              <w:divsChild>
                <w:div w:id="113062035">
                  <w:marLeft w:val="0"/>
                  <w:marRight w:val="0"/>
                  <w:marTop w:val="0"/>
                  <w:marBottom w:val="0"/>
                  <w:divBdr>
                    <w:top w:val="none" w:sz="0" w:space="0" w:color="auto"/>
                    <w:left w:val="none" w:sz="0" w:space="0" w:color="auto"/>
                    <w:bottom w:val="none" w:sz="0" w:space="0" w:color="auto"/>
                    <w:right w:val="none" w:sz="0" w:space="0" w:color="auto"/>
                  </w:divBdr>
                  <w:divsChild>
                    <w:div w:id="492454613">
                      <w:marLeft w:val="0"/>
                      <w:marRight w:val="0"/>
                      <w:marTop w:val="0"/>
                      <w:marBottom w:val="0"/>
                      <w:divBdr>
                        <w:top w:val="none" w:sz="0" w:space="0" w:color="auto"/>
                        <w:left w:val="none" w:sz="0" w:space="0" w:color="auto"/>
                        <w:bottom w:val="none" w:sz="0" w:space="0" w:color="auto"/>
                        <w:right w:val="none" w:sz="0" w:space="0" w:color="auto"/>
                      </w:divBdr>
                      <w:divsChild>
                        <w:div w:id="10054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5449">
              <w:marLeft w:val="0"/>
              <w:marRight w:val="0"/>
              <w:marTop w:val="0"/>
              <w:marBottom w:val="0"/>
              <w:divBdr>
                <w:top w:val="none" w:sz="0" w:space="0" w:color="auto"/>
                <w:left w:val="none" w:sz="0" w:space="0" w:color="auto"/>
                <w:bottom w:val="none" w:sz="0" w:space="0" w:color="auto"/>
                <w:right w:val="none" w:sz="0" w:space="0" w:color="auto"/>
              </w:divBdr>
              <w:divsChild>
                <w:div w:id="376130335">
                  <w:marLeft w:val="0"/>
                  <w:marRight w:val="0"/>
                  <w:marTop w:val="0"/>
                  <w:marBottom w:val="0"/>
                  <w:divBdr>
                    <w:top w:val="none" w:sz="0" w:space="0" w:color="auto"/>
                    <w:left w:val="none" w:sz="0" w:space="0" w:color="auto"/>
                    <w:bottom w:val="none" w:sz="0" w:space="0" w:color="auto"/>
                    <w:right w:val="none" w:sz="0" w:space="0" w:color="auto"/>
                  </w:divBdr>
                  <w:divsChild>
                    <w:div w:id="1366756627">
                      <w:marLeft w:val="0"/>
                      <w:marRight w:val="0"/>
                      <w:marTop w:val="0"/>
                      <w:marBottom w:val="0"/>
                      <w:divBdr>
                        <w:top w:val="none" w:sz="0" w:space="0" w:color="auto"/>
                        <w:left w:val="none" w:sz="0" w:space="0" w:color="auto"/>
                        <w:bottom w:val="none" w:sz="0" w:space="0" w:color="auto"/>
                        <w:right w:val="none" w:sz="0" w:space="0" w:color="auto"/>
                      </w:divBdr>
                      <w:divsChild>
                        <w:div w:id="2087876428">
                          <w:marLeft w:val="0"/>
                          <w:marRight w:val="0"/>
                          <w:marTop w:val="0"/>
                          <w:marBottom w:val="0"/>
                          <w:divBdr>
                            <w:top w:val="none" w:sz="0" w:space="0" w:color="auto"/>
                            <w:left w:val="none" w:sz="0" w:space="0" w:color="auto"/>
                            <w:bottom w:val="none" w:sz="0" w:space="0" w:color="auto"/>
                            <w:right w:val="none" w:sz="0" w:space="0" w:color="auto"/>
                          </w:divBdr>
                        </w:div>
                        <w:div w:id="1551457300">
                          <w:marLeft w:val="0"/>
                          <w:marRight w:val="0"/>
                          <w:marTop w:val="0"/>
                          <w:marBottom w:val="0"/>
                          <w:divBdr>
                            <w:top w:val="none" w:sz="0" w:space="0" w:color="auto"/>
                            <w:left w:val="none" w:sz="0" w:space="0" w:color="auto"/>
                            <w:bottom w:val="none" w:sz="0" w:space="0" w:color="auto"/>
                            <w:right w:val="none" w:sz="0" w:space="0" w:color="auto"/>
                          </w:divBdr>
                        </w:div>
                        <w:div w:id="263735370">
                          <w:marLeft w:val="0"/>
                          <w:marRight w:val="0"/>
                          <w:marTop w:val="0"/>
                          <w:marBottom w:val="0"/>
                          <w:divBdr>
                            <w:top w:val="none" w:sz="0" w:space="0" w:color="auto"/>
                            <w:left w:val="none" w:sz="0" w:space="0" w:color="auto"/>
                            <w:bottom w:val="none" w:sz="0" w:space="0" w:color="auto"/>
                            <w:right w:val="none" w:sz="0" w:space="0" w:color="auto"/>
                          </w:divBdr>
                        </w:div>
                        <w:div w:id="1827163899">
                          <w:marLeft w:val="0"/>
                          <w:marRight w:val="0"/>
                          <w:marTop w:val="0"/>
                          <w:marBottom w:val="0"/>
                          <w:divBdr>
                            <w:top w:val="none" w:sz="0" w:space="0" w:color="auto"/>
                            <w:left w:val="none" w:sz="0" w:space="0" w:color="auto"/>
                            <w:bottom w:val="none" w:sz="0" w:space="0" w:color="auto"/>
                            <w:right w:val="none" w:sz="0" w:space="0" w:color="auto"/>
                          </w:divBdr>
                        </w:div>
                        <w:div w:id="241988418">
                          <w:marLeft w:val="0"/>
                          <w:marRight w:val="0"/>
                          <w:marTop w:val="0"/>
                          <w:marBottom w:val="0"/>
                          <w:divBdr>
                            <w:top w:val="none" w:sz="0" w:space="0" w:color="auto"/>
                            <w:left w:val="none" w:sz="0" w:space="0" w:color="auto"/>
                            <w:bottom w:val="none" w:sz="0" w:space="0" w:color="auto"/>
                            <w:right w:val="none" w:sz="0" w:space="0" w:color="auto"/>
                          </w:divBdr>
                        </w:div>
                        <w:div w:id="1439638162">
                          <w:marLeft w:val="0"/>
                          <w:marRight w:val="0"/>
                          <w:marTop w:val="0"/>
                          <w:marBottom w:val="0"/>
                          <w:divBdr>
                            <w:top w:val="none" w:sz="0" w:space="0" w:color="auto"/>
                            <w:left w:val="none" w:sz="0" w:space="0" w:color="auto"/>
                            <w:bottom w:val="none" w:sz="0" w:space="0" w:color="auto"/>
                            <w:right w:val="none" w:sz="0" w:space="0" w:color="auto"/>
                          </w:divBdr>
                        </w:div>
                        <w:div w:id="1021511819">
                          <w:marLeft w:val="0"/>
                          <w:marRight w:val="0"/>
                          <w:marTop w:val="0"/>
                          <w:marBottom w:val="0"/>
                          <w:divBdr>
                            <w:top w:val="none" w:sz="0" w:space="0" w:color="auto"/>
                            <w:left w:val="none" w:sz="0" w:space="0" w:color="auto"/>
                            <w:bottom w:val="none" w:sz="0" w:space="0" w:color="auto"/>
                            <w:right w:val="none" w:sz="0" w:space="0" w:color="auto"/>
                          </w:divBdr>
                        </w:div>
                        <w:div w:id="1342397125">
                          <w:marLeft w:val="0"/>
                          <w:marRight w:val="0"/>
                          <w:marTop w:val="0"/>
                          <w:marBottom w:val="0"/>
                          <w:divBdr>
                            <w:top w:val="none" w:sz="0" w:space="0" w:color="auto"/>
                            <w:left w:val="none" w:sz="0" w:space="0" w:color="auto"/>
                            <w:bottom w:val="none" w:sz="0" w:space="0" w:color="auto"/>
                            <w:right w:val="none" w:sz="0" w:space="0" w:color="auto"/>
                          </w:divBdr>
                        </w:div>
                        <w:div w:id="1678918727">
                          <w:marLeft w:val="0"/>
                          <w:marRight w:val="0"/>
                          <w:marTop w:val="0"/>
                          <w:marBottom w:val="0"/>
                          <w:divBdr>
                            <w:top w:val="none" w:sz="0" w:space="0" w:color="auto"/>
                            <w:left w:val="none" w:sz="0" w:space="0" w:color="auto"/>
                            <w:bottom w:val="none" w:sz="0" w:space="0" w:color="auto"/>
                            <w:right w:val="none" w:sz="0" w:space="0" w:color="auto"/>
                          </w:divBdr>
                        </w:div>
                        <w:div w:id="2042629619">
                          <w:marLeft w:val="0"/>
                          <w:marRight w:val="0"/>
                          <w:marTop w:val="0"/>
                          <w:marBottom w:val="0"/>
                          <w:divBdr>
                            <w:top w:val="none" w:sz="0" w:space="0" w:color="auto"/>
                            <w:left w:val="none" w:sz="0" w:space="0" w:color="auto"/>
                            <w:bottom w:val="none" w:sz="0" w:space="0" w:color="auto"/>
                            <w:right w:val="none" w:sz="0" w:space="0" w:color="auto"/>
                          </w:divBdr>
                        </w:div>
                        <w:div w:id="500001462">
                          <w:marLeft w:val="0"/>
                          <w:marRight w:val="0"/>
                          <w:marTop w:val="0"/>
                          <w:marBottom w:val="0"/>
                          <w:divBdr>
                            <w:top w:val="none" w:sz="0" w:space="0" w:color="auto"/>
                            <w:left w:val="none" w:sz="0" w:space="0" w:color="auto"/>
                            <w:bottom w:val="none" w:sz="0" w:space="0" w:color="auto"/>
                            <w:right w:val="none" w:sz="0" w:space="0" w:color="auto"/>
                          </w:divBdr>
                        </w:div>
                        <w:div w:id="2041782968">
                          <w:marLeft w:val="0"/>
                          <w:marRight w:val="0"/>
                          <w:marTop w:val="0"/>
                          <w:marBottom w:val="0"/>
                          <w:divBdr>
                            <w:top w:val="none" w:sz="0" w:space="0" w:color="auto"/>
                            <w:left w:val="none" w:sz="0" w:space="0" w:color="auto"/>
                            <w:bottom w:val="none" w:sz="0" w:space="0" w:color="auto"/>
                            <w:right w:val="none" w:sz="0" w:space="0" w:color="auto"/>
                          </w:divBdr>
                        </w:div>
                        <w:div w:id="266667053">
                          <w:marLeft w:val="0"/>
                          <w:marRight w:val="0"/>
                          <w:marTop w:val="0"/>
                          <w:marBottom w:val="0"/>
                          <w:divBdr>
                            <w:top w:val="none" w:sz="0" w:space="0" w:color="auto"/>
                            <w:left w:val="none" w:sz="0" w:space="0" w:color="auto"/>
                            <w:bottom w:val="none" w:sz="0" w:space="0" w:color="auto"/>
                            <w:right w:val="none" w:sz="0" w:space="0" w:color="auto"/>
                          </w:divBdr>
                        </w:div>
                        <w:div w:id="1049305223">
                          <w:marLeft w:val="0"/>
                          <w:marRight w:val="0"/>
                          <w:marTop w:val="0"/>
                          <w:marBottom w:val="0"/>
                          <w:divBdr>
                            <w:top w:val="none" w:sz="0" w:space="0" w:color="auto"/>
                            <w:left w:val="none" w:sz="0" w:space="0" w:color="auto"/>
                            <w:bottom w:val="none" w:sz="0" w:space="0" w:color="auto"/>
                            <w:right w:val="none" w:sz="0" w:space="0" w:color="auto"/>
                          </w:divBdr>
                        </w:div>
                        <w:div w:id="1909998099">
                          <w:marLeft w:val="0"/>
                          <w:marRight w:val="0"/>
                          <w:marTop w:val="0"/>
                          <w:marBottom w:val="0"/>
                          <w:divBdr>
                            <w:top w:val="none" w:sz="0" w:space="0" w:color="auto"/>
                            <w:left w:val="none" w:sz="0" w:space="0" w:color="auto"/>
                            <w:bottom w:val="none" w:sz="0" w:space="0" w:color="auto"/>
                            <w:right w:val="none" w:sz="0" w:space="0" w:color="auto"/>
                          </w:divBdr>
                        </w:div>
                        <w:div w:id="1726485728">
                          <w:marLeft w:val="0"/>
                          <w:marRight w:val="0"/>
                          <w:marTop w:val="0"/>
                          <w:marBottom w:val="0"/>
                          <w:divBdr>
                            <w:top w:val="none" w:sz="0" w:space="0" w:color="auto"/>
                            <w:left w:val="none" w:sz="0" w:space="0" w:color="auto"/>
                            <w:bottom w:val="none" w:sz="0" w:space="0" w:color="auto"/>
                            <w:right w:val="none" w:sz="0" w:space="0" w:color="auto"/>
                          </w:divBdr>
                        </w:div>
                        <w:div w:id="1905023494">
                          <w:marLeft w:val="0"/>
                          <w:marRight w:val="0"/>
                          <w:marTop w:val="0"/>
                          <w:marBottom w:val="0"/>
                          <w:divBdr>
                            <w:top w:val="none" w:sz="0" w:space="0" w:color="auto"/>
                            <w:left w:val="none" w:sz="0" w:space="0" w:color="auto"/>
                            <w:bottom w:val="none" w:sz="0" w:space="0" w:color="auto"/>
                            <w:right w:val="none" w:sz="0" w:space="0" w:color="auto"/>
                          </w:divBdr>
                        </w:div>
                        <w:div w:id="874007743">
                          <w:marLeft w:val="0"/>
                          <w:marRight w:val="0"/>
                          <w:marTop w:val="0"/>
                          <w:marBottom w:val="0"/>
                          <w:divBdr>
                            <w:top w:val="none" w:sz="0" w:space="0" w:color="auto"/>
                            <w:left w:val="none" w:sz="0" w:space="0" w:color="auto"/>
                            <w:bottom w:val="none" w:sz="0" w:space="0" w:color="auto"/>
                            <w:right w:val="none" w:sz="0" w:space="0" w:color="auto"/>
                          </w:divBdr>
                        </w:div>
                        <w:div w:id="1311472651">
                          <w:marLeft w:val="0"/>
                          <w:marRight w:val="0"/>
                          <w:marTop w:val="0"/>
                          <w:marBottom w:val="0"/>
                          <w:divBdr>
                            <w:top w:val="none" w:sz="0" w:space="0" w:color="auto"/>
                            <w:left w:val="none" w:sz="0" w:space="0" w:color="auto"/>
                            <w:bottom w:val="none" w:sz="0" w:space="0" w:color="auto"/>
                            <w:right w:val="none" w:sz="0" w:space="0" w:color="auto"/>
                          </w:divBdr>
                        </w:div>
                        <w:div w:id="1391346837">
                          <w:marLeft w:val="0"/>
                          <w:marRight w:val="0"/>
                          <w:marTop w:val="0"/>
                          <w:marBottom w:val="0"/>
                          <w:divBdr>
                            <w:top w:val="none" w:sz="0" w:space="0" w:color="auto"/>
                            <w:left w:val="none" w:sz="0" w:space="0" w:color="auto"/>
                            <w:bottom w:val="none" w:sz="0" w:space="0" w:color="auto"/>
                            <w:right w:val="none" w:sz="0" w:space="0" w:color="auto"/>
                          </w:divBdr>
                        </w:div>
                        <w:div w:id="832524921">
                          <w:marLeft w:val="0"/>
                          <w:marRight w:val="0"/>
                          <w:marTop w:val="0"/>
                          <w:marBottom w:val="0"/>
                          <w:divBdr>
                            <w:top w:val="none" w:sz="0" w:space="0" w:color="auto"/>
                            <w:left w:val="none" w:sz="0" w:space="0" w:color="auto"/>
                            <w:bottom w:val="none" w:sz="0" w:space="0" w:color="auto"/>
                            <w:right w:val="none" w:sz="0" w:space="0" w:color="auto"/>
                          </w:divBdr>
                        </w:div>
                        <w:div w:id="255093745">
                          <w:marLeft w:val="0"/>
                          <w:marRight w:val="0"/>
                          <w:marTop w:val="0"/>
                          <w:marBottom w:val="0"/>
                          <w:divBdr>
                            <w:top w:val="none" w:sz="0" w:space="0" w:color="auto"/>
                            <w:left w:val="none" w:sz="0" w:space="0" w:color="auto"/>
                            <w:bottom w:val="none" w:sz="0" w:space="0" w:color="auto"/>
                            <w:right w:val="none" w:sz="0" w:space="0" w:color="auto"/>
                          </w:divBdr>
                        </w:div>
                        <w:div w:id="392628032">
                          <w:marLeft w:val="0"/>
                          <w:marRight w:val="0"/>
                          <w:marTop w:val="0"/>
                          <w:marBottom w:val="0"/>
                          <w:divBdr>
                            <w:top w:val="none" w:sz="0" w:space="0" w:color="auto"/>
                            <w:left w:val="none" w:sz="0" w:space="0" w:color="auto"/>
                            <w:bottom w:val="none" w:sz="0" w:space="0" w:color="auto"/>
                            <w:right w:val="none" w:sz="0" w:space="0" w:color="auto"/>
                          </w:divBdr>
                        </w:div>
                        <w:div w:id="542208516">
                          <w:marLeft w:val="0"/>
                          <w:marRight w:val="0"/>
                          <w:marTop w:val="0"/>
                          <w:marBottom w:val="0"/>
                          <w:divBdr>
                            <w:top w:val="none" w:sz="0" w:space="0" w:color="auto"/>
                            <w:left w:val="none" w:sz="0" w:space="0" w:color="auto"/>
                            <w:bottom w:val="none" w:sz="0" w:space="0" w:color="auto"/>
                            <w:right w:val="none" w:sz="0" w:space="0" w:color="auto"/>
                          </w:divBdr>
                        </w:div>
                        <w:div w:id="668825605">
                          <w:marLeft w:val="0"/>
                          <w:marRight w:val="0"/>
                          <w:marTop w:val="0"/>
                          <w:marBottom w:val="0"/>
                          <w:divBdr>
                            <w:top w:val="none" w:sz="0" w:space="0" w:color="auto"/>
                            <w:left w:val="none" w:sz="0" w:space="0" w:color="auto"/>
                            <w:bottom w:val="none" w:sz="0" w:space="0" w:color="auto"/>
                            <w:right w:val="none" w:sz="0" w:space="0" w:color="auto"/>
                          </w:divBdr>
                        </w:div>
                        <w:div w:id="177044302">
                          <w:marLeft w:val="0"/>
                          <w:marRight w:val="0"/>
                          <w:marTop w:val="0"/>
                          <w:marBottom w:val="0"/>
                          <w:divBdr>
                            <w:top w:val="none" w:sz="0" w:space="0" w:color="auto"/>
                            <w:left w:val="none" w:sz="0" w:space="0" w:color="auto"/>
                            <w:bottom w:val="none" w:sz="0" w:space="0" w:color="auto"/>
                            <w:right w:val="none" w:sz="0" w:space="0" w:color="auto"/>
                          </w:divBdr>
                        </w:div>
                        <w:div w:id="370885207">
                          <w:marLeft w:val="0"/>
                          <w:marRight w:val="0"/>
                          <w:marTop w:val="0"/>
                          <w:marBottom w:val="0"/>
                          <w:divBdr>
                            <w:top w:val="none" w:sz="0" w:space="0" w:color="auto"/>
                            <w:left w:val="none" w:sz="0" w:space="0" w:color="auto"/>
                            <w:bottom w:val="none" w:sz="0" w:space="0" w:color="auto"/>
                            <w:right w:val="none" w:sz="0" w:space="0" w:color="auto"/>
                          </w:divBdr>
                        </w:div>
                        <w:div w:id="674766402">
                          <w:marLeft w:val="0"/>
                          <w:marRight w:val="0"/>
                          <w:marTop w:val="0"/>
                          <w:marBottom w:val="0"/>
                          <w:divBdr>
                            <w:top w:val="none" w:sz="0" w:space="0" w:color="auto"/>
                            <w:left w:val="none" w:sz="0" w:space="0" w:color="auto"/>
                            <w:bottom w:val="none" w:sz="0" w:space="0" w:color="auto"/>
                            <w:right w:val="none" w:sz="0" w:space="0" w:color="auto"/>
                          </w:divBdr>
                        </w:div>
                        <w:div w:id="1355577230">
                          <w:marLeft w:val="0"/>
                          <w:marRight w:val="0"/>
                          <w:marTop w:val="0"/>
                          <w:marBottom w:val="0"/>
                          <w:divBdr>
                            <w:top w:val="none" w:sz="0" w:space="0" w:color="auto"/>
                            <w:left w:val="none" w:sz="0" w:space="0" w:color="auto"/>
                            <w:bottom w:val="none" w:sz="0" w:space="0" w:color="auto"/>
                            <w:right w:val="none" w:sz="0" w:space="0" w:color="auto"/>
                          </w:divBdr>
                        </w:div>
                        <w:div w:id="1005791212">
                          <w:marLeft w:val="0"/>
                          <w:marRight w:val="0"/>
                          <w:marTop w:val="0"/>
                          <w:marBottom w:val="0"/>
                          <w:divBdr>
                            <w:top w:val="none" w:sz="0" w:space="0" w:color="auto"/>
                            <w:left w:val="none" w:sz="0" w:space="0" w:color="auto"/>
                            <w:bottom w:val="none" w:sz="0" w:space="0" w:color="auto"/>
                            <w:right w:val="none" w:sz="0" w:space="0" w:color="auto"/>
                          </w:divBdr>
                        </w:div>
                        <w:div w:id="724912960">
                          <w:marLeft w:val="0"/>
                          <w:marRight w:val="0"/>
                          <w:marTop w:val="0"/>
                          <w:marBottom w:val="0"/>
                          <w:divBdr>
                            <w:top w:val="none" w:sz="0" w:space="0" w:color="auto"/>
                            <w:left w:val="none" w:sz="0" w:space="0" w:color="auto"/>
                            <w:bottom w:val="none" w:sz="0" w:space="0" w:color="auto"/>
                            <w:right w:val="none" w:sz="0" w:space="0" w:color="auto"/>
                          </w:divBdr>
                        </w:div>
                        <w:div w:id="1842551010">
                          <w:marLeft w:val="0"/>
                          <w:marRight w:val="0"/>
                          <w:marTop w:val="0"/>
                          <w:marBottom w:val="0"/>
                          <w:divBdr>
                            <w:top w:val="none" w:sz="0" w:space="0" w:color="auto"/>
                            <w:left w:val="none" w:sz="0" w:space="0" w:color="auto"/>
                            <w:bottom w:val="none" w:sz="0" w:space="0" w:color="auto"/>
                            <w:right w:val="none" w:sz="0" w:space="0" w:color="auto"/>
                          </w:divBdr>
                        </w:div>
                        <w:div w:id="481191388">
                          <w:marLeft w:val="0"/>
                          <w:marRight w:val="0"/>
                          <w:marTop w:val="0"/>
                          <w:marBottom w:val="0"/>
                          <w:divBdr>
                            <w:top w:val="none" w:sz="0" w:space="0" w:color="auto"/>
                            <w:left w:val="none" w:sz="0" w:space="0" w:color="auto"/>
                            <w:bottom w:val="none" w:sz="0" w:space="0" w:color="auto"/>
                            <w:right w:val="none" w:sz="0" w:space="0" w:color="auto"/>
                          </w:divBdr>
                        </w:div>
                        <w:div w:id="1483041050">
                          <w:marLeft w:val="0"/>
                          <w:marRight w:val="0"/>
                          <w:marTop w:val="0"/>
                          <w:marBottom w:val="0"/>
                          <w:divBdr>
                            <w:top w:val="none" w:sz="0" w:space="0" w:color="auto"/>
                            <w:left w:val="none" w:sz="0" w:space="0" w:color="auto"/>
                            <w:bottom w:val="none" w:sz="0" w:space="0" w:color="auto"/>
                            <w:right w:val="none" w:sz="0" w:space="0" w:color="auto"/>
                          </w:divBdr>
                        </w:div>
                        <w:div w:id="660354690">
                          <w:marLeft w:val="0"/>
                          <w:marRight w:val="0"/>
                          <w:marTop w:val="0"/>
                          <w:marBottom w:val="0"/>
                          <w:divBdr>
                            <w:top w:val="none" w:sz="0" w:space="0" w:color="auto"/>
                            <w:left w:val="none" w:sz="0" w:space="0" w:color="auto"/>
                            <w:bottom w:val="none" w:sz="0" w:space="0" w:color="auto"/>
                            <w:right w:val="none" w:sz="0" w:space="0" w:color="auto"/>
                          </w:divBdr>
                        </w:div>
                        <w:div w:id="591864127">
                          <w:marLeft w:val="0"/>
                          <w:marRight w:val="0"/>
                          <w:marTop w:val="0"/>
                          <w:marBottom w:val="0"/>
                          <w:divBdr>
                            <w:top w:val="none" w:sz="0" w:space="0" w:color="auto"/>
                            <w:left w:val="none" w:sz="0" w:space="0" w:color="auto"/>
                            <w:bottom w:val="none" w:sz="0" w:space="0" w:color="auto"/>
                            <w:right w:val="none" w:sz="0" w:space="0" w:color="auto"/>
                          </w:divBdr>
                        </w:div>
                        <w:div w:id="112482229">
                          <w:marLeft w:val="0"/>
                          <w:marRight w:val="0"/>
                          <w:marTop w:val="0"/>
                          <w:marBottom w:val="0"/>
                          <w:divBdr>
                            <w:top w:val="none" w:sz="0" w:space="0" w:color="auto"/>
                            <w:left w:val="none" w:sz="0" w:space="0" w:color="auto"/>
                            <w:bottom w:val="none" w:sz="0" w:space="0" w:color="auto"/>
                            <w:right w:val="none" w:sz="0" w:space="0" w:color="auto"/>
                          </w:divBdr>
                        </w:div>
                        <w:div w:id="1713268889">
                          <w:marLeft w:val="0"/>
                          <w:marRight w:val="0"/>
                          <w:marTop w:val="0"/>
                          <w:marBottom w:val="0"/>
                          <w:divBdr>
                            <w:top w:val="none" w:sz="0" w:space="0" w:color="auto"/>
                            <w:left w:val="none" w:sz="0" w:space="0" w:color="auto"/>
                            <w:bottom w:val="none" w:sz="0" w:space="0" w:color="auto"/>
                            <w:right w:val="none" w:sz="0" w:space="0" w:color="auto"/>
                          </w:divBdr>
                        </w:div>
                        <w:div w:id="1480071895">
                          <w:marLeft w:val="0"/>
                          <w:marRight w:val="0"/>
                          <w:marTop w:val="0"/>
                          <w:marBottom w:val="0"/>
                          <w:divBdr>
                            <w:top w:val="none" w:sz="0" w:space="0" w:color="auto"/>
                            <w:left w:val="none" w:sz="0" w:space="0" w:color="auto"/>
                            <w:bottom w:val="none" w:sz="0" w:space="0" w:color="auto"/>
                            <w:right w:val="none" w:sz="0" w:space="0" w:color="auto"/>
                          </w:divBdr>
                        </w:div>
                        <w:div w:id="1247230313">
                          <w:marLeft w:val="0"/>
                          <w:marRight w:val="0"/>
                          <w:marTop w:val="0"/>
                          <w:marBottom w:val="0"/>
                          <w:divBdr>
                            <w:top w:val="none" w:sz="0" w:space="0" w:color="auto"/>
                            <w:left w:val="none" w:sz="0" w:space="0" w:color="auto"/>
                            <w:bottom w:val="none" w:sz="0" w:space="0" w:color="auto"/>
                            <w:right w:val="none" w:sz="0" w:space="0" w:color="auto"/>
                          </w:divBdr>
                        </w:div>
                        <w:div w:id="1012853">
                          <w:marLeft w:val="0"/>
                          <w:marRight w:val="0"/>
                          <w:marTop w:val="0"/>
                          <w:marBottom w:val="0"/>
                          <w:divBdr>
                            <w:top w:val="none" w:sz="0" w:space="0" w:color="auto"/>
                            <w:left w:val="none" w:sz="0" w:space="0" w:color="auto"/>
                            <w:bottom w:val="none" w:sz="0" w:space="0" w:color="auto"/>
                            <w:right w:val="none" w:sz="0" w:space="0" w:color="auto"/>
                          </w:divBdr>
                        </w:div>
                        <w:div w:id="1594587998">
                          <w:marLeft w:val="0"/>
                          <w:marRight w:val="0"/>
                          <w:marTop w:val="0"/>
                          <w:marBottom w:val="0"/>
                          <w:divBdr>
                            <w:top w:val="none" w:sz="0" w:space="0" w:color="auto"/>
                            <w:left w:val="none" w:sz="0" w:space="0" w:color="auto"/>
                            <w:bottom w:val="none" w:sz="0" w:space="0" w:color="auto"/>
                            <w:right w:val="none" w:sz="0" w:space="0" w:color="auto"/>
                          </w:divBdr>
                        </w:div>
                        <w:div w:id="1625306162">
                          <w:marLeft w:val="0"/>
                          <w:marRight w:val="0"/>
                          <w:marTop w:val="0"/>
                          <w:marBottom w:val="0"/>
                          <w:divBdr>
                            <w:top w:val="none" w:sz="0" w:space="0" w:color="auto"/>
                            <w:left w:val="none" w:sz="0" w:space="0" w:color="auto"/>
                            <w:bottom w:val="none" w:sz="0" w:space="0" w:color="auto"/>
                            <w:right w:val="none" w:sz="0" w:space="0" w:color="auto"/>
                          </w:divBdr>
                        </w:div>
                        <w:div w:id="2005468305">
                          <w:marLeft w:val="0"/>
                          <w:marRight w:val="0"/>
                          <w:marTop w:val="0"/>
                          <w:marBottom w:val="0"/>
                          <w:divBdr>
                            <w:top w:val="none" w:sz="0" w:space="0" w:color="auto"/>
                            <w:left w:val="none" w:sz="0" w:space="0" w:color="auto"/>
                            <w:bottom w:val="none" w:sz="0" w:space="0" w:color="auto"/>
                            <w:right w:val="none" w:sz="0" w:space="0" w:color="auto"/>
                          </w:divBdr>
                        </w:div>
                        <w:div w:id="9742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31625">
          <w:marLeft w:val="0"/>
          <w:marRight w:val="0"/>
          <w:marTop w:val="0"/>
          <w:marBottom w:val="136"/>
          <w:divBdr>
            <w:top w:val="none" w:sz="0" w:space="0" w:color="auto"/>
            <w:left w:val="none" w:sz="0" w:space="0" w:color="auto"/>
            <w:bottom w:val="none" w:sz="0" w:space="0" w:color="auto"/>
            <w:right w:val="none" w:sz="0" w:space="0" w:color="auto"/>
          </w:divBdr>
          <w:divsChild>
            <w:div w:id="1231161272">
              <w:marLeft w:val="0"/>
              <w:marRight w:val="0"/>
              <w:marTop w:val="0"/>
              <w:marBottom w:val="0"/>
              <w:divBdr>
                <w:top w:val="none" w:sz="0" w:space="0" w:color="auto"/>
                <w:left w:val="none" w:sz="0" w:space="0" w:color="auto"/>
                <w:bottom w:val="none" w:sz="0" w:space="0" w:color="auto"/>
                <w:right w:val="none" w:sz="0" w:space="0" w:color="auto"/>
              </w:divBdr>
              <w:divsChild>
                <w:div w:id="1664888807">
                  <w:marLeft w:val="0"/>
                  <w:marRight w:val="0"/>
                  <w:marTop w:val="0"/>
                  <w:marBottom w:val="0"/>
                  <w:divBdr>
                    <w:top w:val="none" w:sz="0" w:space="0" w:color="auto"/>
                    <w:left w:val="none" w:sz="0" w:space="0" w:color="auto"/>
                    <w:bottom w:val="none" w:sz="0" w:space="0" w:color="auto"/>
                    <w:right w:val="none" w:sz="0" w:space="0" w:color="auto"/>
                  </w:divBdr>
                  <w:divsChild>
                    <w:div w:id="468522909">
                      <w:marLeft w:val="0"/>
                      <w:marRight w:val="0"/>
                      <w:marTop w:val="0"/>
                      <w:marBottom w:val="0"/>
                      <w:divBdr>
                        <w:top w:val="none" w:sz="0" w:space="0" w:color="auto"/>
                        <w:left w:val="none" w:sz="0" w:space="0" w:color="auto"/>
                        <w:bottom w:val="none" w:sz="0" w:space="0" w:color="auto"/>
                        <w:right w:val="none" w:sz="0" w:space="0" w:color="auto"/>
                      </w:divBdr>
                      <w:divsChild>
                        <w:div w:id="794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0900">
              <w:marLeft w:val="0"/>
              <w:marRight w:val="0"/>
              <w:marTop w:val="0"/>
              <w:marBottom w:val="0"/>
              <w:divBdr>
                <w:top w:val="none" w:sz="0" w:space="0" w:color="auto"/>
                <w:left w:val="none" w:sz="0" w:space="0" w:color="auto"/>
                <w:bottom w:val="none" w:sz="0" w:space="0" w:color="auto"/>
                <w:right w:val="none" w:sz="0" w:space="0" w:color="auto"/>
              </w:divBdr>
              <w:divsChild>
                <w:div w:id="39400480">
                  <w:marLeft w:val="0"/>
                  <w:marRight w:val="0"/>
                  <w:marTop w:val="0"/>
                  <w:marBottom w:val="0"/>
                  <w:divBdr>
                    <w:top w:val="none" w:sz="0" w:space="0" w:color="auto"/>
                    <w:left w:val="none" w:sz="0" w:space="0" w:color="auto"/>
                    <w:bottom w:val="none" w:sz="0" w:space="0" w:color="auto"/>
                    <w:right w:val="none" w:sz="0" w:space="0" w:color="auto"/>
                  </w:divBdr>
                  <w:divsChild>
                    <w:div w:id="1149706766">
                      <w:marLeft w:val="0"/>
                      <w:marRight w:val="0"/>
                      <w:marTop w:val="0"/>
                      <w:marBottom w:val="0"/>
                      <w:divBdr>
                        <w:top w:val="none" w:sz="0" w:space="0" w:color="auto"/>
                        <w:left w:val="none" w:sz="0" w:space="0" w:color="auto"/>
                        <w:bottom w:val="none" w:sz="0" w:space="0" w:color="auto"/>
                        <w:right w:val="none" w:sz="0" w:space="0" w:color="auto"/>
                      </w:divBdr>
                      <w:divsChild>
                        <w:div w:id="680551160">
                          <w:marLeft w:val="0"/>
                          <w:marRight w:val="0"/>
                          <w:marTop w:val="0"/>
                          <w:marBottom w:val="0"/>
                          <w:divBdr>
                            <w:top w:val="none" w:sz="0" w:space="0" w:color="auto"/>
                            <w:left w:val="none" w:sz="0" w:space="0" w:color="auto"/>
                            <w:bottom w:val="none" w:sz="0" w:space="0" w:color="auto"/>
                            <w:right w:val="none" w:sz="0" w:space="0" w:color="auto"/>
                          </w:divBdr>
                        </w:div>
                        <w:div w:id="2022471706">
                          <w:marLeft w:val="0"/>
                          <w:marRight w:val="0"/>
                          <w:marTop w:val="0"/>
                          <w:marBottom w:val="0"/>
                          <w:divBdr>
                            <w:top w:val="none" w:sz="0" w:space="0" w:color="auto"/>
                            <w:left w:val="none" w:sz="0" w:space="0" w:color="auto"/>
                            <w:bottom w:val="none" w:sz="0" w:space="0" w:color="auto"/>
                            <w:right w:val="none" w:sz="0" w:space="0" w:color="auto"/>
                          </w:divBdr>
                        </w:div>
                        <w:div w:id="734275906">
                          <w:marLeft w:val="0"/>
                          <w:marRight w:val="0"/>
                          <w:marTop w:val="0"/>
                          <w:marBottom w:val="0"/>
                          <w:divBdr>
                            <w:top w:val="none" w:sz="0" w:space="0" w:color="auto"/>
                            <w:left w:val="none" w:sz="0" w:space="0" w:color="auto"/>
                            <w:bottom w:val="none" w:sz="0" w:space="0" w:color="auto"/>
                            <w:right w:val="none" w:sz="0" w:space="0" w:color="auto"/>
                          </w:divBdr>
                        </w:div>
                        <w:div w:id="1393850829">
                          <w:marLeft w:val="0"/>
                          <w:marRight w:val="0"/>
                          <w:marTop w:val="0"/>
                          <w:marBottom w:val="0"/>
                          <w:divBdr>
                            <w:top w:val="none" w:sz="0" w:space="0" w:color="auto"/>
                            <w:left w:val="none" w:sz="0" w:space="0" w:color="auto"/>
                            <w:bottom w:val="none" w:sz="0" w:space="0" w:color="auto"/>
                            <w:right w:val="none" w:sz="0" w:space="0" w:color="auto"/>
                          </w:divBdr>
                        </w:div>
                        <w:div w:id="1403453722">
                          <w:marLeft w:val="0"/>
                          <w:marRight w:val="0"/>
                          <w:marTop w:val="0"/>
                          <w:marBottom w:val="0"/>
                          <w:divBdr>
                            <w:top w:val="none" w:sz="0" w:space="0" w:color="auto"/>
                            <w:left w:val="none" w:sz="0" w:space="0" w:color="auto"/>
                            <w:bottom w:val="none" w:sz="0" w:space="0" w:color="auto"/>
                            <w:right w:val="none" w:sz="0" w:space="0" w:color="auto"/>
                          </w:divBdr>
                        </w:div>
                        <w:div w:id="1305044240">
                          <w:marLeft w:val="0"/>
                          <w:marRight w:val="0"/>
                          <w:marTop w:val="0"/>
                          <w:marBottom w:val="0"/>
                          <w:divBdr>
                            <w:top w:val="none" w:sz="0" w:space="0" w:color="auto"/>
                            <w:left w:val="none" w:sz="0" w:space="0" w:color="auto"/>
                            <w:bottom w:val="none" w:sz="0" w:space="0" w:color="auto"/>
                            <w:right w:val="none" w:sz="0" w:space="0" w:color="auto"/>
                          </w:divBdr>
                        </w:div>
                        <w:div w:id="799112535">
                          <w:marLeft w:val="0"/>
                          <w:marRight w:val="0"/>
                          <w:marTop w:val="0"/>
                          <w:marBottom w:val="0"/>
                          <w:divBdr>
                            <w:top w:val="none" w:sz="0" w:space="0" w:color="auto"/>
                            <w:left w:val="none" w:sz="0" w:space="0" w:color="auto"/>
                            <w:bottom w:val="none" w:sz="0" w:space="0" w:color="auto"/>
                            <w:right w:val="none" w:sz="0" w:space="0" w:color="auto"/>
                          </w:divBdr>
                        </w:div>
                        <w:div w:id="246229275">
                          <w:marLeft w:val="0"/>
                          <w:marRight w:val="0"/>
                          <w:marTop w:val="0"/>
                          <w:marBottom w:val="0"/>
                          <w:divBdr>
                            <w:top w:val="none" w:sz="0" w:space="0" w:color="auto"/>
                            <w:left w:val="none" w:sz="0" w:space="0" w:color="auto"/>
                            <w:bottom w:val="none" w:sz="0" w:space="0" w:color="auto"/>
                            <w:right w:val="none" w:sz="0" w:space="0" w:color="auto"/>
                          </w:divBdr>
                        </w:div>
                        <w:div w:id="2104497381">
                          <w:marLeft w:val="0"/>
                          <w:marRight w:val="0"/>
                          <w:marTop w:val="0"/>
                          <w:marBottom w:val="0"/>
                          <w:divBdr>
                            <w:top w:val="none" w:sz="0" w:space="0" w:color="auto"/>
                            <w:left w:val="none" w:sz="0" w:space="0" w:color="auto"/>
                            <w:bottom w:val="none" w:sz="0" w:space="0" w:color="auto"/>
                            <w:right w:val="none" w:sz="0" w:space="0" w:color="auto"/>
                          </w:divBdr>
                        </w:div>
                        <w:div w:id="723287995">
                          <w:marLeft w:val="0"/>
                          <w:marRight w:val="0"/>
                          <w:marTop w:val="0"/>
                          <w:marBottom w:val="0"/>
                          <w:divBdr>
                            <w:top w:val="none" w:sz="0" w:space="0" w:color="auto"/>
                            <w:left w:val="none" w:sz="0" w:space="0" w:color="auto"/>
                            <w:bottom w:val="none" w:sz="0" w:space="0" w:color="auto"/>
                            <w:right w:val="none" w:sz="0" w:space="0" w:color="auto"/>
                          </w:divBdr>
                        </w:div>
                        <w:div w:id="1425616126">
                          <w:marLeft w:val="0"/>
                          <w:marRight w:val="0"/>
                          <w:marTop w:val="0"/>
                          <w:marBottom w:val="0"/>
                          <w:divBdr>
                            <w:top w:val="none" w:sz="0" w:space="0" w:color="auto"/>
                            <w:left w:val="none" w:sz="0" w:space="0" w:color="auto"/>
                            <w:bottom w:val="none" w:sz="0" w:space="0" w:color="auto"/>
                            <w:right w:val="none" w:sz="0" w:space="0" w:color="auto"/>
                          </w:divBdr>
                        </w:div>
                        <w:div w:id="655451085">
                          <w:marLeft w:val="0"/>
                          <w:marRight w:val="0"/>
                          <w:marTop w:val="0"/>
                          <w:marBottom w:val="0"/>
                          <w:divBdr>
                            <w:top w:val="none" w:sz="0" w:space="0" w:color="auto"/>
                            <w:left w:val="none" w:sz="0" w:space="0" w:color="auto"/>
                            <w:bottom w:val="none" w:sz="0" w:space="0" w:color="auto"/>
                            <w:right w:val="none" w:sz="0" w:space="0" w:color="auto"/>
                          </w:divBdr>
                        </w:div>
                        <w:div w:id="1483740329">
                          <w:marLeft w:val="0"/>
                          <w:marRight w:val="0"/>
                          <w:marTop w:val="0"/>
                          <w:marBottom w:val="0"/>
                          <w:divBdr>
                            <w:top w:val="none" w:sz="0" w:space="0" w:color="auto"/>
                            <w:left w:val="none" w:sz="0" w:space="0" w:color="auto"/>
                            <w:bottom w:val="none" w:sz="0" w:space="0" w:color="auto"/>
                            <w:right w:val="none" w:sz="0" w:space="0" w:color="auto"/>
                          </w:divBdr>
                        </w:div>
                        <w:div w:id="480541893">
                          <w:marLeft w:val="0"/>
                          <w:marRight w:val="0"/>
                          <w:marTop w:val="0"/>
                          <w:marBottom w:val="0"/>
                          <w:divBdr>
                            <w:top w:val="none" w:sz="0" w:space="0" w:color="auto"/>
                            <w:left w:val="none" w:sz="0" w:space="0" w:color="auto"/>
                            <w:bottom w:val="none" w:sz="0" w:space="0" w:color="auto"/>
                            <w:right w:val="none" w:sz="0" w:space="0" w:color="auto"/>
                          </w:divBdr>
                        </w:div>
                        <w:div w:id="1203908574">
                          <w:marLeft w:val="0"/>
                          <w:marRight w:val="0"/>
                          <w:marTop w:val="0"/>
                          <w:marBottom w:val="0"/>
                          <w:divBdr>
                            <w:top w:val="none" w:sz="0" w:space="0" w:color="auto"/>
                            <w:left w:val="none" w:sz="0" w:space="0" w:color="auto"/>
                            <w:bottom w:val="none" w:sz="0" w:space="0" w:color="auto"/>
                            <w:right w:val="none" w:sz="0" w:space="0" w:color="auto"/>
                          </w:divBdr>
                        </w:div>
                        <w:div w:id="1784350115">
                          <w:marLeft w:val="0"/>
                          <w:marRight w:val="0"/>
                          <w:marTop w:val="0"/>
                          <w:marBottom w:val="0"/>
                          <w:divBdr>
                            <w:top w:val="none" w:sz="0" w:space="0" w:color="auto"/>
                            <w:left w:val="none" w:sz="0" w:space="0" w:color="auto"/>
                            <w:bottom w:val="none" w:sz="0" w:space="0" w:color="auto"/>
                            <w:right w:val="none" w:sz="0" w:space="0" w:color="auto"/>
                          </w:divBdr>
                        </w:div>
                        <w:div w:id="13919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46486">
          <w:marLeft w:val="0"/>
          <w:marRight w:val="0"/>
          <w:marTop w:val="0"/>
          <w:marBottom w:val="136"/>
          <w:divBdr>
            <w:top w:val="none" w:sz="0" w:space="0" w:color="auto"/>
            <w:left w:val="none" w:sz="0" w:space="0" w:color="auto"/>
            <w:bottom w:val="none" w:sz="0" w:space="0" w:color="auto"/>
            <w:right w:val="none" w:sz="0" w:space="0" w:color="auto"/>
          </w:divBdr>
          <w:divsChild>
            <w:div w:id="1576434691">
              <w:marLeft w:val="0"/>
              <w:marRight w:val="0"/>
              <w:marTop w:val="0"/>
              <w:marBottom w:val="0"/>
              <w:divBdr>
                <w:top w:val="none" w:sz="0" w:space="0" w:color="auto"/>
                <w:left w:val="none" w:sz="0" w:space="0" w:color="auto"/>
                <w:bottom w:val="none" w:sz="0" w:space="0" w:color="auto"/>
                <w:right w:val="none" w:sz="0" w:space="0" w:color="auto"/>
              </w:divBdr>
              <w:divsChild>
                <w:div w:id="2015958747">
                  <w:marLeft w:val="0"/>
                  <w:marRight w:val="0"/>
                  <w:marTop w:val="0"/>
                  <w:marBottom w:val="0"/>
                  <w:divBdr>
                    <w:top w:val="none" w:sz="0" w:space="0" w:color="auto"/>
                    <w:left w:val="none" w:sz="0" w:space="0" w:color="auto"/>
                    <w:bottom w:val="none" w:sz="0" w:space="0" w:color="auto"/>
                    <w:right w:val="none" w:sz="0" w:space="0" w:color="auto"/>
                  </w:divBdr>
                  <w:divsChild>
                    <w:div w:id="824978445">
                      <w:marLeft w:val="0"/>
                      <w:marRight w:val="0"/>
                      <w:marTop w:val="0"/>
                      <w:marBottom w:val="0"/>
                      <w:divBdr>
                        <w:top w:val="none" w:sz="0" w:space="0" w:color="auto"/>
                        <w:left w:val="none" w:sz="0" w:space="0" w:color="auto"/>
                        <w:bottom w:val="none" w:sz="0" w:space="0" w:color="auto"/>
                        <w:right w:val="none" w:sz="0" w:space="0" w:color="auto"/>
                      </w:divBdr>
                      <w:divsChild>
                        <w:div w:id="12807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5525">
              <w:marLeft w:val="0"/>
              <w:marRight w:val="0"/>
              <w:marTop w:val="0"/>
              <w:marBottom w:val="0"/>
              <w:divBdr>
                <w:top w:val="none" w:sz="0" w:space="0" w:color="auto"/>
                <w:left w:val="none" w:sz="0" w:space="0" w:color="auto"/>
                <w:bottom w:val="none" w:sz="0" w:space="0" w:color="auto"/>
                <w:right w:val="none" w:sz="0" w:space="0" w:color="auto"/>
              </w:divBdr>
              <w:divsChild>
                <w:div w:id="2028022219">
                  <w:marLeft w:val="0"/>
                  <w:marRight w:val="0"/>
                  <w:marTop w:val="0"/>
                  <w:marBottom w:val="0"/>
                  <w:divBdr>
                    <w:top w:val="none" w:sz="0" w:space="0" w:color="auto"/>
                    <w:left w:val="none" w:sz="0" w:space="0" w:color="auto"/>
                    <w:bottom w:val="none" w:sz="0" w:space="0" w:color="auto"/>
                    <w:right w:val="none" w:sz="0" w:space="0" w:color="auto"/>
                  </w:divBdr>
                  <w:divsChild>
                    <w:div w:id="1000548862">
                      <w:marLeft w:val="0"/>
                      <w:marRight w:val="0"/>
                      <w:marTop w:val="0"/>
                      <w:marBottom w:val="0"/>
                      <w:divBdr>
                        <w:top w:val="none" w:sz="0" w:space="0" w:color="auto"/>
                        <w:left w:val="none" w:sz="0" w:space="0" w:color="auto"/>
                        <w:bottom w:val="none" w:sz="0" w:space="0" w:color="auto"/>
                        <w:right w:val="none" w:sz="0" w:space="0" w:color="auto"/>
                      </w:divBdr>
                      <w:divsChild>
                        <w:div w:id="920872049">
                          <w:marLeft w:val="0"/>
                          <w:marRight w:val="0"/>
                          <w:marTop w:val="0"/>
                          <w:marBottom w:val="0"/>
                          <w:divBdr>
                            <w:top w:val="none" w:sz="0" w:space="0" w:color="auto"/>
                            <w:left w:val="none" w:sz="0" w:space="0" w:color="auto"/>
                            <w:bottom w:val="none" w:sz="0" w:space="0" w:color="auto"/>
                            <w:right w:val="none" w:sz="0" w:space="0" w:color="auto"/>
                          </w:divBdr>
                        </w:div>
                        <w:div w:id="1586648037">
                          <w:marLeft w:val="0"/>
                          <w:marRight w:val="0"/>
                          <w:marTop w:val="0"/>
                          <w:marBottom w:val="0"/>
                          <w:divBdr>
                            <w:top w:val="none" w:sz="0" w:space="0" w:color="auto"/>
                            <w:left w:val="none" w:sz="0" w:space="0" w:color="auto"/>
                            <w:bottom w:val="none" w:sz="0" w:space="0" w:color="auto"/>
                            <w:right w:val="none" w:sz="0" w:space="0" w:color="auto"/>
                          </w:divBdr>
                        </w:div>
                        <w:div w:id="404960844">
                          <w:marLeft w:val="0"/>
                          <w:marRight w:val="0"/>
                          <w:marTop w:val="0"/>
                          <w:marBottom w:val="0"/>
                          <w:divBdr>
                            <w:top w:val="none" w:sz="0" w:space="0" w:color="auto"/>
                            <w:left w:val="none" w:sz="0" w:space="0" w:color="auto"/>
                            <w:bottom w:val="none" w:sz="0" w:space="0" w:color="auto"/>
                            <w:right w:val="none" w:sz="0" w:space="0" w:color="auto"/>
                          </w:divBdr>
                        </w:div>
                        <w:div w:id="430709882">
                          <w:marLeft w:val="0"/>
                          <w:marRight w:val="0"/>
                          <w:marTop w:val="0"/>
                          <w:marBottom w:val="0"/>
                          <w:divBdr>
                            <w:top w:val="none" w:sz="0" w:space="0" w:color="auto"/>
                            <w:left w:val="none" w:sz="0" w:space="0" w:color="auto"/>
                            <w:bottom w:val="none" w:sz="0" w:space="0" w:color="auto"/>
                            <w:right w:val="none" w:sz="0" w:space="0" w:color="auto"/>
                          </w:divBdr>
                        </w:div>
                        <w:div w:id="43792729">
                          <w:marLeft w:val="0"/>
                          <w:marRight w:val="0"/>
                          <w:marTop w:val="0"/>
                          <w:marBottom w:val="0"/>
                          <w:divBdr>
                            <w:top w:val="none" w:sz="0" w:space="0" w:color="auto"/>
                            <w:left w:val="none" w:sz="0" w:space="0" w:color="auto"/>
                            <w:bottom w:val="none" w:sz="0" w:space="0" w:color="auto"/>
                            <w:right w:val="none" w:sz="0" w:space="0" w:color="auto"/>
                          </w:divBdr>
                        </w:div>
                        <w:div w:id="902325717">
                          <w:marLeft w:val="0"/>
                          <w:marRight w:val="0"/>
                          <w:marTop w:val="0"/>
                          <w:marBottom w:val="0"/>
                          <w:divBdr>
                            <w:top w:val="none" w:sz="0" w:space="0" w:color="auto"/>
                            <w:left w:val="none" w:sz="0" w:space="0" w:color="auto"/>
                            <w:bottom w:val="none" w:sz="0" w:space="0" w:color="auto"/>
                            <w:right w:val="none" w:sz="0" w:space="0" w:color="auto"/>
                          </w:divBdr>
                        </w:div>
                        <w:div w:id="887298586">
                          <w:marLeft w:val="0"/>
                          <w:marRight w:val="0"/>
                          <w:marTop w:val="0"/>
                          <w:marBottom w:val="0"/>
                          <w:divBdr>
                            <w:top w:val="none" w:sz="0" w:space="0" w:color="auto"/>
                            <w:left w:val="none" w:sz="0" w:space="0" w:color="auto"/>
                            <w:bottom w:val="none" w:sz="0" w:space="0" w:color="auto"/>
                            <w:right w:val="none" w:sz="0" w:space="0" w:color="auto"/>
                          </w:divBdr>
                        </w:div>
                        <w:div w:id="1901359562">
                          <w:marLeft w:val="0"/>
                          <w:marRight w:val="0"/>
                          <w:marTop w:val="0"/>
                          <w:marBottom w:val="0"/>
                          <w:divBdr>
                            <w:top w:val="none" w:sz="0" w:space="0" w:color="auto"/>
                            <w:left w:val="none" w:sz="0" w:space="0" w:color="auto"/>
                            <w:bottom w:val="none" w:sz="0" w:space="0" w:color="auto"/>
                            <w:right w:val="none" w:sz="0" w:space="0" w:color="auto"/>
                          </w:divBdr>
                        </w:div>
                        <w:div w:id="255402504">
                          <w:marLeft w:val="0"/>
                          <w:marRight w:val="0"/>
                          <w:marTop w:val="0"/>
                          <w:marBottom w:val="0"/>
                          <w:divBdr>
                            <w:top w:val="none" w:sz="0" w:space="0" w:color="auto"/>
                            <w:left w:val="none" w:sz="0" w:space="0" w:color="auto"/>
                            <w:bottom w:val="none" w:sz="0" w:space="0" w:color="auto"/>
                            <w:right w:val="none" w:sz="0" w:space="0" w:color="auto"/>
                          </w:divBdr>
                        </w:div>
                        <w:div w:id="243343999">
                          <w:marLeft w:val="0"/>
                          <w:marRight w:val="0"/>
                          <w:marTop w:val="0"/>
                          <w:marBottom w:val="0"/>
                          <w:divBdr>
                            <w:top w:val="none" w:sz="0" w:space="0" w:color="auto"/>
                            <w:left w:val="none" w:sz="0" w:space="0" w:color="auto"/>
                            <w:bottom w:val="none" w:sz="0" w:space="0" w:color="auto"/>
                            <w:right w:val="none" w:sz="0" w:space="0" w:color="auto"/>
                          </w:divBdr>
                        </w:div>
                        <w:div w:id="2124304206">
                          <w:marLeft w:val="0"/>
                          <w:marRight w:val="0"/>
                          <w:marTop w:val="0"/>
                          <w:marBottom w:val="0"/>
                          <w:divBdr>
                            <w:top w:val="none" w:sz="0" w:space="0" w:color="auto"/>
                            <w:left w:val="none" w:sz="0" w:space="0" w:color="auto"/>
                            <w:bottom w:val="none" w:sz="0" w:space="0" w:color="auto"/>
                            <w:right w:val="none" w:sz="0" w:space="0" w:color="auto"/>
                          </w:divBdr>
                        </w:div>
                        <w:div w:id="2027512949">
                          <w:marLeft w:val="0"/>
                          <w:marRight w:val="0"/>
                          <w:marTop w:val="0"/>
                          <w:marBottom w:val="0"/>
                          <w:divBdr>
                            <w:top w:val="none" w:sz="0" w:space="0" w:color="auto"/>
                            <w:left w:val="none" w:sz="0" w:space="0" w:color="auto"/>
                            <w:bottom w:val="none" w:sz="0" w:space="0" w:color="auto"/>
                            <w:right w:val="none" w:sz="0" w:space="0" w:color="auto"/>
                          </w:divBdr>
                        </w:div>
                        <w:div w:id="224338135">
                          <w:marLeft w:val="0"/>
                          <w:marRight w:val="0"/>
                          <w:marTop w:val="0"/>
                          <w:marBottom w:val="0"/>
                          <w:divBdr>
                            <w:top w:val="none" w:sz="0" w:space="0" w:color="auto"/>
                            <w:left w:val="none" w:sz="0" w:space="0" w:color="auto"/>
                            <w:bottom w:val="none" w:sz="0" w:space="0" w:color="auto"/>
                            <w:right w:val="none" w:sz="0" w:space="0" w:color="auto"/>
                          </w:divBdr>
                        </w:div>
                        <w:div w:id="2058508802">
                          <w:marLeft w:val="0"/>
                          <w:marRight w:val="0"/>
                          <w:marTop w:val="0"/>
                          <w:marBottom w:val="0"/>
                          <w:divBdr>
                            <w:top w:val="none" w:sz="0" w:space="0" w:color="auto"/>
                            <w:left w:val="none" w:sz="0" w:space="0" w:color="auto"/>
                            <w:bottom w:val="none" w:sz="0" w:space="0" w:color="auto"/>
                            <w:right w:val="none" w:sz="0" w:space="0" w:color="auto"/>
                          </w:divBdr>
                        </w:div>
                        <w:div w:id="625114134">
                          <w:marLeft w:val="0"/>
                          <w:marRight w:val="0"/>
                          <w:marTop w:val="0"/>
                          <w:marBottom w:val="0"/>
                          <w:divBdr>
                            <w:top w:val="none" w:sz="0" w:space="0" w:color="auto"/>
                            <w:left w:val="none" w:sz="0" w:space="0" w:color="auto"/>
                            <w:bottom w:val="none" w:sz="0" w:space="0" w:color="auto"/>
                            <w:right w:val="none" w:sz="0" w:space="0" w:color="auto"/>
                          </w:divBdr>
                        </w:div>
                        <w:div w:id="342518611">
                          <w:marLeft w:val="0"/>
                          <w:marRight w:val="0"/>
                          <w:marTop w:val="0"/>
                          <w:marBottom w:val="0"/>
                          <w:divBdr>
                            <w:top w:val="none" w:sz="0" w:space="0" w:color="auto"/>
                            <w:left w:val="none" w:sz="0" w:space="0" w:color="auto"/>
                            <w:bottom w:val="none" w:sz="0" w:space="0" w:color="auto"/>
                            <w:right w:val="none" w:sz="0" w:space="0" w:color="auto"/>
                          </w:divBdr>
                        </w:div>
                        <w:div w:id="153034106">
                          <w:marLeft w:val="0"/>
                          <w:marRight w:val="0"/>
                          <w:marTop w:val="0"/>
                          <w:marBottom w:val="0"/>
                          <w:divBdr>
                            <w:top w:val="none" w:sz="0" w:space="0" w:color="auto"/>
                            <w:left w:val="none" w:sz="0" w:space="0" w:color="auto"/>
                            <w:bottom w:val="none" w:sz="0" w:space="0" w:color="auto"/>
                            <w:right w:val="none" w:sz="0" w:space="0" w:color="auto"/>
                          </w:divBdr>
                        </w:div>
                        <w:div w:id="1591432282">
                          <w:marLeft w:val="0"/>
                          <w:marRight w:val="0"/>
                          <w:marTop w:val="0"/>
                          <w:marBottom w:val="0"/>
                          <w:divBdr>
                            <w:top w:val="none" w:sz="0" w:space="0" w:color="auto"/>
                            <w:left w:val="none" w:sz="0" w:space="0" w:color="auto"/>
                            <w:bottom w:val="none" w:sz="0" w:space="0" w:color="auto"/>
                            <w:right w:val="none" w:sz="0" w:space="0" w:color="auto"/>
                          </w:divBdr>
                        </w:div>
                        <w:div w:id="2877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8809">
          <w:marLeft w:val="0"/>
          <w:marRight w:val="0"/>
          <w:marTop w:val="0"/>
          <w:marBottom w:val="136"/>
          <w:divBdr>
            <w:top w:val="none" w:sz="0" w:space="0" w:color="auto"/>
            <w:left w:val="none" w:sz="0" w:space="0" w:color="auto"/>
            <w:bottom w:val="none" w:sz="0" w:space="0" w:color="auto"/>
            <w:right w:val="none" w:sz="0" w:space="0" w:color="auto"/>
          </w:divBdr>
          <w:divsChild>
            <w:div w:id="1646469384">
              <w:marLeft w:val="0"/>
              <w:marRight w:val="0"/>
              <w:marTop w:val="0"/>
              <w:marBottom w:val="0"/>
              <w:divBdr>
                <w:top w:val="none" w:sz="0" w:space="0" w:color="auto"/>
                <w:left w:val="none" w:sz="0" w:space="0" w:color="auto"/>
                <w:bottom w:val="none" w:sz="0" w:space="0" w:color="auto"/>
                <w:right w:val="none" w:sz="0" w:space="0" w:color="auto"/>
              </w:divBdr>
              <w:divsChild>
                <w:div w:id="1715884827">
                  <w:marLeft w:val="0"/>
                  <w:marRight w:val="0"/>
                  <w:marTop w:val="0"/>
                  <w:marBottom w:val="0"/>
                  <w:divBdr>
                    <w:top w:val="none" w:sz="0" w:space="0" w:color="auto"/>
                    <w:left w:val="none" w:sz="0" w:space="0" w:color="auto"/>
                    <w:bottom w:val="none" w:sz="0" w:space="0" w:color="auto"/>
                    <w:right w:val="none" w:sz="0" w:space="0" w:color="auto"/>
                  </w:divBdr>
                  <w:divsChild>
                    <w:div w:id="33821099">
                      <w:marLeft w:val="0"/>
                      <w:marRight w:val="0"/>
                      <w:marTop w:val="0"/>
                      <w:marBottom w:val="0"/>
                      <w:divBdr>
                        <w:top w:val="none" w:sz="0" w:space="0" w:color="auto"/>
                        <w:left w:val="none" w:sz="0" w:space="0" w:color="auto"/>
                        <w:bottom w:val="none" w:sz="0" w:space="0" w:color="auto"/>
                        <w:right w:val="none" w:sz="0" w:space="0" w:color="auto"/>
                      </w:divBdr>
                      <w:divsChild>
                        <w:div w:id="16825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7023">
              <w:marLeft w:val="0"/>
              <w:marRight w:val="0"/>
              <w:marTop w:val="0"/>
              <w:marBottom w:val="0"/>
              <w:divBdr>
                <w:top w:val="none" w:sz="0" w:space="0" w:color="auto"/>
                <w:left w:val="none" w:sz="0" w:space="0" w:color="auto"/>
                <w:bottom w:val="none" w:sz="0" w:space="0" w:color="auto"/>
                <w:right w:val="none" w:sz="0" w:space="0" w:color="auto"/>
              </w:divBdr>
              <w:divsChild>
                <w:div w:id="1990404118">
                  <w:marLeft w:val="0"/>
                  <w:marRight w:val="0"/>
                  <w:marTop w:val="0"/>
                  <w:marBottom w:val="0"/>
                  <w:divBdr>
                    <w:top w:val="none" w:sz="0" w:space="0" w:color="auto"/>
                    <w:left w:val="none" w:sz="0" w:space="0" w:color="auto"/>
                    <w:bottom w:val="none" w:sz="0" w:space="0" w:color="auto"/>
                    <w:right w:val="none" w:sz="0" w:space="0" w:color="auto"/>
                  </w:divBdr>
                  <w:divsChild>
                    <w:div w:id="779571482">
                      <w:marLeft w:val="0"/>
                      <w:marRight w:val="0"/>
                      <w:marTop w:val="0"/>
                      <w:marBottom w:val="0"/>
                      <w:divBdr>
                        <w:top w:val="none" w:sz="0" w:space="0" w:color="auto"/>
                        <w:left w:val="none" w:sz="0" w:space="0" w:color="auto"/>
                        <w:bottom w:val="none" w:sz="0" w:space="0" w:color="auto"/>
                        <w:right w:val="none" w:sz="0" w:space="0" w:color="auto"/>
                      </w:divBdr>
                      <w:divsChild>
                        <w:div w:id="1135026998">
                          <w:marLeft w:val="0"/>
                          <w:marRight w:val="0"/>
                          <w:marTop w:val="0"/>
                          <w:marBottom w:val="0"/>
                          <w:divBdr>
                            <w:top w:val="none" w:sz="0" w:space="0" w:color="auto"/>
                            <w:left w:val="none" w:sz="0" w:space="0" w:color="auto"/>
                            <w:bottom w:val="none" w:sz="0" w:space="0" w:color="auto"/>
                            <w:right w:val="none" w:sz="0" w:space="0" w:color="auto"/>
                          </w:divBdr>
                        </w:div>
                        <w:div w:id="1732459099">
                          <w:marLeft w:val="0"/>
                          <w:marRight w:val="0"/>
                          <w:marTop w:val="0"/>
                          <w:marBottom w:val="0"/>
                          <w:divBdr>
                            <w:top w:val="none" w:sz="0" w:space="0" w:color="auto"/>
                            <w:left w:val="none" w:sz="0" w:space="0" w:color="auto"/>
                            <w:bottom w:val="none" w:sz="0" w:space="0" w:color="auto"/>
                            <w:right w:val="none" w:sz="0" w:space="0" w:color="auto"/>
                          </w:divBdr>
                        </w:div>
                        <w:div w:id="1545365364">
                          <w:marLeft w:val="0"/>
                          <w:marRight w:val="0"/>
                          <w:marTop w:val="0"/>
                          <w:marBottom w:val="0"/>
                          <w:divBdr>
                            <w:top w:val="none" w:sz="0" w:space="0" w:color="auto"/>
                            <w:left w:val="none" w:sz="0" w:space="0" w:color="auto"/>
                            <w:bottom w:val="none" w:sz="0" w:space="0" w:color="auto"/>
                            <w:right w:val="none" w:sz="0" w:space="0" w:color="auto"/>
                          </w:divBdr>
                        </w:div>
                        <w:div w:id="2005619092">
                          <w:marLeft w:val="0"/>
                          <w:marRight w:val="0"/>
                          <w:marTop w:val="0"/>
                          <w:marBottom w:val="0"/>
                          <w:divBdr>
                            <w:top w:val="none" w:sz="0" w:space="0" w:color="auto"/>
                            <w:left w:val="none" w:sz="0" w:space="0" w:color="auto"/>
                            <w:bottom w:val="none" w:sz="0" w:space="0" w:color="auto"/>
                            <w:right w:val="none" w:sz="0" w:space="0" w:color="auto"/>
                          </w:divBdr>
                        </w:div>
                        <w:div w:id="1269779597">
                          <w:marLeft w:val="0"/>
                          <w:marRight w:val="0"/>
                          <w:marTop w:val="0"/>
                          <w:marBottom w:val="0"/>
                          <w:divBdr>
                            <w:top w:val="none" w:sz="0" w:space="0" w:color="auto"/>
                            <w:left w:val="none" w:sz="0" w:space="0" w:color="auto"/>
                            <w:bottom w:val="none" w:sz="0" w:space="0" w:color="auto"/>
                            <w:right w:val="none" w:sz="0" w:space="0" w:color="auto"/>
                          </w:divBdr>
                        </w:div>
                        <w:div w:id="1757627595">
                          <w:marLeft w:val="0"/>
                          <w:marRight w:val="0"/>
                          <w:marTop w:val="0"/>
                          <w:marBottom w:val="0"/>
                          <w:divBdr>
                            <w:top w:val="none" w:sz="0" w:space="0" w:color="auto"/>
                            <w:left w:val="none" w:sz="0" w:space="0" w:color="auto"/>
                            <w:bottom w:val="none" w:sz="0" w:space="0" w:color="auto"/>
                            <w:right w:val="none" w:sz="0" w:space="0" w:color="auto"/>
                          </w:divBdr>
                        </w:div>
                        <w:div w:id="726689920">
                          <w:marLeft w:val="0"/>
                          <w:marRight w:val="0"/>
                          <w:marTop w:val="0"/>
                          <w:marBottom w:val="0"/>
                          <w:divBdr>
                            <w:top w:val="none" w:sz="0" w:space="0" w:color="auto"/>
                            <w:left w:val="none" w:sz="0" w:space="0" w:color="auto"/>
                            <w:bottom w:val="none" w:sz="0" w:space="0" w:color="auto"/>
                            <w:right w:val="none" w:sz="0" w:space="0" w:color="auto"/>
                          </w:divBdr>
                        </w:div>
                        <w:div w:id="446512430">
                          <w:marLeft w:val="0"/>
                          <w:marRight w:val="0"/>
                          <w:marTop w:val="0"/>
                          <w:marBottom w:val="0"/>
                          <w:divBdr>
                            <w:top w:val="none" w:sz="0" w:space="0" w:color="auto"/>
                            <w:left w:val="none" w:sz="0" w:space="0" w:color="auto"/>
                            <w:bottom w:val="none" w:sz="0" w:space="0" w:color="auto"/>
                            <w:right w:val="none" w:sz="0" w:space="0" w:color="auto"/>
                          </w:divBdr>
                        </w:div>
                        <w:div w:id="815686934">
                          <w:marLeft w:val="0"/>
                          <w:marRight w:val="0"/>
                          <w:marTop w:val="0"/>
                          <w:marBottom w:val="0"/>
                          <w:divBdr>
                            <w:top w:val="none" w:sz="0" w:space="0" w:color="auto"/>
                            <w:left w:val="none" w:sz="0" w:space="0" w:color="auto"/>
                            <w:bottom w:val="none" w:sz="0" w:space="0" w:color="auto"/>
                            <w:right w:val="none" w:sz="0" w:space="0" w:color="auto"/>
                          </w:divBdr>
                        </w:div>
                        <w:div w:id="485780863">
                          <w:marLeft w:val="0"/>
                          <w:marRight w:val="0"/>
                          <w:marTop w:val="0"/>
                          <w:marBottom w:val="0"/>
                          <w:divBdr>
                            <w:top w:val="none" w:sz="0" w:space="0" w:color="auto"/>
                            <w:left w:val="none" w:sz="0" w:space="0" w:color="auto"/>
                            <w:bottom w:val="none" w:sz="0" w:space="0" w:color="auto"/>
                            <w:right w:val="none" w:sz="0" w:space="0" w:color="auto"/>
                          </w:divBdr>
                        </w:div>
                        <w:div w:id="1206454398">
                          <w:marLeft w:val="0"/>
                          <w:marRight w:val="0"/>
                          <w:marTop w:val="0"/>
                          <w:marBottom w:val="0"/>
                          <w:divBdr>
                            <w:top w:val="none" w:sz="0" w:space="0" w:color="auto"/>
                            <w:left w:val="none" w:sz="0" w:space="0" w:color="auto"/>
                            <w:bottom w:val="none" w:sz="0" w:space="0" w:color="auto"/>
                            <w:right w:val="none" w:sz="0" w:space="0" w:color="auto"/>
                          </w:divBdr>
                        </w:div>
                        <w:div w:id="1299530936">
                          <w:marLeft w:val="0"/>
                          <w:marRight w:val="0"/>
                          <w:marTop w:val="0"/>
                          <w:marBottom w:val="0"/>
                          <w:divBdr>
                            <w:top w:val="none" w:sz="0" w:space="0" w:color="auto"/>
                            <w:left w:val="none" w:sz="0" w:space="0" w:color="auto"/>
                            <w:bottom w:val="none" w:sz="0" w:space="0" w:color="auto"/>
                            <w:right w:val="none" w:sz="0" w:space="0" w:color="auto"/>
                          </w:divBdr>
                        </w:div>
                        <w:div w:id="1536043469">
                          <w:marLeft w:val="0"/>
                          <w:marRight w:val="0"/>
                          <w:marTop w:val="0"/>
                          <w:marBottom w:val="0"/>
                          <w:divBdr>
                            <w:top w:val="none" w:sz="0" w:space="0" w:color="auto"/>
                            <w:left w:val="none" w:sz="0" w:space="0" w:color="auto"/>
                            <w:bottom w:val="none" w:sz="0" w:space="0" w:color="auto"/>
                            <w:right w:val="none" w:sz="0" w:space="0" w:color="auto"/>
                          </w:divBdr>
                        </w:div>
                        <w:div w:id="1110081460">
                          <w:marLeft w:val="0"/>
                          <w:marRight w:val="0"/>
                          <w:marTop w:val="0"/>
                          <w:marBottom w:val="0"/>
                          <w:divBdr>
                            <w:top w:val="none" w:sz="0" w:space="0" w:color="auto"/>
                            <w:left w:val="none" w:sz="0" w:space="0" w:color="auto"/>
                            <w:bottom w:val="none" w:sz="0" w:space="0" w:color="auto"/>
                            <w:right w:val="none" w:sz="0" w:space="0" w:color="auto"/>
                          </w:divBdr>
                        </w:div>
                        <w:div w:id="974457123">
                          <w:marLeft w:val="0"/>
                          <w:marRight w:val="0"/>
                          <w:marTop w:val="0"/>
                          <w:marBottom w:val="0"/>
                          <w:divBdr>
                            <w:top w:val="none" w:sz="0" w:space="0" w:color="auto"/>
                            <w:left w:val="none" w:sz="0" w:space="0" w:color="auto"/>
                            <w:bottom w:val="none" w:sz="0" w:space="0" w:color="auto"/>
                            <w:right w:val="none" w:sz="0" w:space="0" w:color="auto"/>
                          </w:divBdr>
                        </w:div>
                        <w:div w:id="364909012">
                          <w:marLeft w:val="0"/>
                          <w:marRight w:val="0"/>
                          <w:marTop w:val="0"/>
                          <w:marBottom w:val="0"/>
                          <w:divBdr>
                            <w:top w:val="none" w:sz="0" w:space="0" w:color="auto"/>
                            <w:left w:val="none" w:sz="0" w:space="0" w:color="auto"/>
                            <w:bottom w:val="none" w:sz="0" w:space="0" w:color="auto"/>
                            <w:right w:val="none" w:sz="0" w:space="0" w:color="auto"/>
                          </w:divBdr>
                        </w:div>
                        <w:div w:id="2118214291">
                          <w:marLeft w:val="0"/>
                          <w:marRight w:val="0"/>
                          <w:marTop w:val="0"/>
                          <w:marBottom w:val="0"/>
                          <w:divBdr>
                            <w:top w:val="none" w:sz="0" w:space="0" w:color="auto"/>
                            <w:left w:val="none" w:sz="0" w:space="0" w:color="auto"/>
                            <w:bottom w:val="none" w:sz="0" w:space="0" w:color="auto"/>
                            <w:right w:val="none" w:sz="0" w:space="0" w:color="auto"/>
                          </w:divBdr>
                        </w:div>
                        <w:div w:id="12759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334279">
          <w:marLeft w:val="0"/>
          <w:marRight w:val="0"/>
          <w:marTop w:val="0"/>
          <w:marBottom w:val="0"/>
          <w:divBdr>
            <w:top w:val="none" w:sz="0" w:space="0" w:color="auto"/>
            <w:left w:val="none" w:sz="0" w:space="0" w:color="auto"/>
            <w:bottom w:val="none" w:sz="0" w:space="0" w:color="auto"/>
            <w:right w:val="none" w:sz="0" w:space="0" w:color="auto"/>
          </w:divBdr>
        </w:div>
        <w:div w:id="458574630">
          <w:marLeft w:val="0"/>
          <w:marRight w:val="0"/>
          <w:marTop w:val="0"/>
          <w:marBottom w:val="0"/>
          <w:divBdr>
            <w:top w:val="none" w:sz="0" w:space="0" w:color="auto"/>
            <w:left w:val="none" w:sz="0" w:space="0" w:color="auto"/>
            <w:bottom w:val="none" w:sz="0" w:space="0" w:color="auto"/>
            <w:right w:val="none" w:sz="0" w:space="0" w:color="auto"/>
          </w:divBdr>
        </w:div>
        <w:div w:id="559705749">
          <w:marLeft w:val="0"/>
          <w:marRight w:val="41"/>
          <w:marTop w:val="0"/>
          <w:marBottom w:val="174"/>
          <w:divBdr>
            <w:top w:val="none" w:sz="0" w:space="0" w:color="auto"/>
            <w:left w:val="none" w:sz="0" w:space="0" w:color="auto"/>
            <w:bottom w:val="none" w:sz="0" w:space="0" w:color="auto"/>
            <w:right w:val="none" w:sz="0" w:space="0" w:color="auto"/>
          </w:divBdr>
        </w:div>
        <w:div w:id="2127851187">
          <w:marLeft w:val="0"/>
          <w:marRight w:val="41"/>
          <w:marTop w:val="0"/>
          <w:marBottom w:val="174"/>
          <w:divBdr>
            <w:top w:val="none" w:sz="0" w:space="0" w:color="auto"/>
            <w:left w:val="none" w:sz="0" w:space="0" w:color="auto"/>
            <w:bottom w:val="none" w:sz="0" w:space="0" w:color="auto"/>
            <w:right w:val="none" w:sz="0" w:space="0" w:color="auto"/>
          </w:divBdr>
        </w:div>
        <w:div w:id="1975058905">
          <w:marLeft w:val="0"/>
          <w:marRight w:val="41"/>
          <w:marTop w:val="0"/>
          <w:marBottom w:val="174"/>
          <w:divBdr>
            <w:top w:val="none" w:sz="0" w:space="0" w:color="auto"/>
            <w:left w:val="none" w:sz="0" w:space="0" w:color="auto"/>
            <w:bottom w:val="none" w:sz="0" w:space="0" w:color="auto"/>
            <w:right w:val="none" w:sz="0" w:space="0" w:color="auto"/>
          </w:divBdr>
        </w:div>
        <w:div w:id="1635791123">
          <w:marLeft w:val="0"/>
          <w:marRight w:val="41"/>
          <w:marTop w:val="0"/>
          <w:marBottom w:val="174"/>
          <w:divBdr>
            <w:top w:val="none" w:sz="0" w:space="0" w:color="auto"/>
            <w:left w:val="none" w:sz="0" w:space="0" w:color="auto"/>
            <w:bottom w:val="none" w:sz="0" w:space="0" w:color="auto"/>
            <w:right w:val="none" w:sz="0" w:space="0" w:color="auto"/>
          </w:divBdr>
        </w:div>
        <w:div w:id="1042636076">
          <w:marLeft w:val="0"/>
          <w:marRight w:val="0"/>
          <w:marTop w:val="0"/>
          <w:marBottom w:val="0"/>
          <w:divBdr>
            <w:top w:val="none" w:sz="0" w:space="0" w:color="auto"/>
            <w:left w:val="none" w:sz="0" w:space="0" w:color="auto"/>
            <w:bottom w:val="none" w:sz="0" w:space="0" w:color="auto"/>
            <w:right w:val="none" w:sz="0" w:space="0" w:color="auto"/>
          </w:divBdr>
        </w:div>
        <w:div w:id="77794724">
          <w:marLeft w:val="0"/>
          <w:marRight w:val="0"/>
          <w:marTop w:val="0"/>
          <w:marBottom w:val="0"/>
          <w:divBdr>
            <w:top w:val="none" w:sz="0" w:space="0" w:color="auto"/>
            <w:left w:val="none" w:sz="0" w:space="0" w:color="auto"/>
            <w:bottom w:val="none" w:sz="0" w:space="0" w:color="auto"/>
            <w:right w:val="none" w:sz="0" w:space="0" w:color="auto"/>
          </w:divBdr>
          <w:divsChild>
            <w:div w:id="1944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rators-in-java/" TargetMode="External"/><Relationship Id="rId13" Type="http://schemas.openxmlformats.org/officeDocument/2006/relationships/hyperlink" Target="https://www.geeksforgeeks.org/operators-in-java/" TargetMode="External"/><Relationship Id="rId3" Type="http://schemas.openxmlformats.org/officeDocument/2006/relationships/settings" Target="settings.xml"/><Relationship Id="rId7" Type="http://schemas.openxmlformats.org/officeDocument/2006/relationships/hyperlink" Target="https://www.geeksforgeeks.org/operators-in-java/" TargetMode="External"/><Relationship Id="rId12" Type="http://schemas.openxmlformats.org/officeDocument/2006/relationships/hyperlink" Target="https://www.geeksforgeeks.org/operators-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operators-in-java/" TargetMode="External"/><Relationship Id="rId11" Type="http://schemas.openxmlformats.org/officeDocument/2006/relationships/hyperlink" Target="https://www.geeksforgeeks.org/operators-in-java/" TargetMode="External"/><Relationship Id="rId5" Type="http://schemas.openxmlformats.org/officeDocument/2006/relationships/hyperlink" Target="https://www.geeksforgeeks.org/operators-in-java/" TargetMode="External"/><Relationship Id="rId15" Type="http://schemas.openxmlformats.org/officeDocument/2006/relationships/image" Target="media/image1.png"/><Relationship Id="rId10" Type="http://schemas.openxmlformats.org/officeDocument/2006/relationships/hyperlink" Target="https://www.geeksforgeeks.org/operators-in-java/" TargetMode="External"/><Relationship Id="rId4" Type="http://schemas.openxmlformats.org/officeDocument/2006/relationships/webSettings" Target="webSettings.xml"/><Relationship Id="rId9" Type="http://schemas.openxmlformats.org/officeDocument/2006/relationships/hyperlink" Target="https://www.geeksforgeeks.org/operators-in-java/" TargetMode="External"/><Relationship Id="rId14" Type="http://schemas.openxmlformats.org/officeDocument/2006/relationships/hyperlink" Target="https://www.geeksforgeeks.org/operator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pdw</dc:creator>
  <cp:lastModifiedBy>pdw</cp:lastModifiedBy>
  <cp:revision>2</cp:revision>
  <dcterms:created xsi:type="dcterms:W3CDTF">2019-02-19T02:42:00Z</dcterms:created>
  <dcterms:modified xsi:type="dcterms:W3CDTF">2019-02-19T03:09:00Z</dcterms:modified>
</cp:coreProperties>
</file>